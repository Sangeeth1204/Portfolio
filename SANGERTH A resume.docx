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6898" w14:textId="5FC4D18F" w:rsidR="00862749" w:rsidRPr="00587D12" w:rsidRDefault="00326DA3" w:rsidP="00B8632E">
      <w:pPr>
        <w:pStyle w:val="Title"/>
        <w:ind w:left="0"/>
        <w:rPr>
          <w:rFonts w:ascii="Bookman Old Style" w:hAnsi="Bookman Old Style"/>
          <w:sz w:val="72"/>
          <w:szCs w:val="72"/>
        </w:rPr>
      </w:pPr>
      <w:r>
        <w:rPr>
          <w:rFonts w:ascii="Bookman Old Style" w:hAnsi="Bookman Old Style"/>
          <w:b w:val="0"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46" behindDoc="0" locked="0" layoutInCell="1" allowOverlap="1" wp14:anchorId="7FF3573C" wp14:editId="71508915">
                <wp:simplePos x="0" y="0"/>
                <wp:positionH relativeFrom="column">
                  <wp:posOffset>-457200</wp:posOffset>
                </wp:positionH>
                <wp:positionV relativeFrom="paragraph">
                  <wp:posOffset>-411480</wp:posOffset>
                </wp:positionV>
                <wp:extent cx="546410" cy="1303020"/>
                <wp:effectExtent l="0" t="0" r="44450" b="11430"/>
                <wp:wrapNone/>
                <wp:docPr id="692163485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0" cy="1303020"/>
                        </a:xfrm>
                        <a:prstGeom prst="homePlate">
                          <a:avLst>
                            <a:gd name="adj" fmla="val 361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519A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0" o:spid="_x0000_s1026" type="#_x0000_t15" style="position:absolute;margin-left:-36pt;margin-top:-32.4pt;width:43pt;height:102.6pt;z-index:251662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" adj="13800" fillcolor="#4472c4 [3204]" strokecolor="#09101d [484]" strokeweight="1pt"/>
            </w:pict>
          </mc:Fallback>
        </mc:AlternateContent>
      </w:r>
      <w:r w:rsidR="0055578F" w:rsidRPr="00807042">
        <w:rPr>
          <w:rFonts w:ascii="Bookman Old Style" w:hAnsi="Bookman Old Style"/>
          <w:b w:val="0"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8241" behindDoc="0" locked="1" layoutInCell="1" allowOverlap="1" wp14:anchorId="63EB24DC" wp14:editId="533AC41D">
                <wp:simplePos x="0" y="0"/>
                <wp:positionH relativeFrom="page">
                  <wp:posOffset>5151755</wp:posOffset>
                </wp:positionH>
                <wp:positionV relativeFrom="page">
                  <wp:posOffset>99695</wp:posOffset>
                </wp:positionV>
                <wp:extent cx="2475230" cy="101473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FEA4" w14:textId="0BA42E25" w:rsidR="00027C6A" w:rsidRPr="009B2E35" w:rsidRDefault="00277E7B" w:rsidP="00F00D23">
                            <w:pPr>
                              <w:pStyle w:val="Contactinfo"/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6369906162</w:t>
                            </w:r>
                          </w:p>
                          <w:p w14:paraId="2CD58B7B" w14:textId="6CD47E44" w:rsidR="00F00D23" w:rsidRPr="009B2E35" w:rsidRDefault="00140667" w:rsidP="00F00D23">
                            <w:pPr>
                              <w:pStyle w:val="Contactinfo"/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9B2E35">
                                <w:rPr>
                                  <w:rStyle w:val="Hyperlink"/>
                                  <w:rFonts w:ascii="Bookman Old Style" w:hAnsi="Bookman Old Style"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Sangeethsangeeth1242@gmail.com</w:t>
                              </w:r>
                            </w:hyperlink>
                          </w:p>
                          <w:p w14:paraId="5E3E3200" w14:textId="79534CF3" w:rsidR="000C2953" w:rsidRPr="009B2E35" w:rsidRDefault="00A73E2A" w:rsidP="005D488D">
                            <w:pPr>
                              <w:pStyle w:val="Contactinfo"/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Bala</w:t>
                            </w:r>
                            <w:r w:rsidR="00916BC1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n</w:t>
                            </w:r>
                            <w:r w:rsidR="005D488D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Nagar</w:t>
                            </w:r>
                            <w:r w:rsid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9765E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n</w:t>
                            </w: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ear</w:t>
                            </w:r>
                            <w:r w:rsidR="0019765E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Saibaba </w:t>
                            </w:r>
                            <w:r w:rsidR="0019765E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t</w:t>
                            </w:r>
                            <w:r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emple</w:t>
                            </w:r>
                            <w:r w:rsidR="000C2953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, b</w:t>
                            </w:r>
                            <w:r w:rsidR="009C1842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ommaiyaka</w:t>
                            </w:r>
                            <w:r w:rsidR="00FD11C8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vundanpatti</w:t>
                            </w:r>
                            <w:r w:rsidR="000C2953" w:rsidRPr="009B2E35">
                              <w:rPr>
                                <w:rFonts w:ascii="Bookman Old Style" w:hAnsi="Bookman Old Style"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754C67A" w14:textId="49084B51" w:rsidR="00F00D23" w:rsidRPr="009B2E35" w:rsidRDefault="00FD11C8" w:rsidP="005D488D">
                            <w:pPr>
                              <w:pStyle w:val="Contactinfo"/>
                              <w:rPr>
                                <w:rFonts w:ascii="Bookman Old Style" w:hAnsi="Bookman Old Style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9B2E35">
                              <w:rPr>
                                <w:rFonts w:ascii="Bookman Old Style" w:hAnsi="Bookman Old Style"/>
                                <w:color w:val="0D0D0D" w:themeColor="text1" w:themeTint="F2"/>
                                <w:sz w:val="20"/>
                                <w:szCs w:val="20"/>
                              </w:rPr>
                              <w:t>T</w:t>
                            </w:r>
                            <w:r w:rsidR="00630F73" w:rsidRPr="009B2E35">
                              <w:rPr>
                                <w:rFonts w:ascii="Bookman Old Style" w:hAnsi="Bookman Old Style"/>
                                <w:color w:val="0D0D0D" w:themeColor="text1" w:themeTint="F2"/>
                                <w:sz w:val="20"/>
                                <w:szCs w:val="20"/>
                              </w:rPr>
                              <w:t>heni</w:t>
                            </w:r>
                            <w:r w:rsidR="00F505D0" w:rsidRPr="009B2E35">
                              <w:rPr>
                                <w:rFonts w:ascii="Bookman Old Style" w:hAnsi="Bookman Old Style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E92" w:rsidRPr="009B2E35">
                              <w:rPr>
                                <w:rFonts w:ascii="Bookman Old Style" w:hAnsi="Bookman Old Style"/>
                                <w:color w:val="0D0D0D" w:themeColor="text1" w:themeTint="F2"/>
                                <w:sz w:val="20"/>
                                <w:szCs w:val="20"/>
                              </w:rPr>
                              <w:t>- 625533</w:t>
                            </w:r>
                          </w:p>
                          <w:p w14:paraId="2A4EF32A" w14:textId="5781C7FE" w:rsidR="0055578F" w:rsidRPr="009B2E35" w:rsidRDefault="0055578F" w:rsidP="00F00D23">
                            <w:pPr>
                              <w:pStyle w:val="Contactinfo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B24D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5.65pt;margin-top:7.85pt;width:194.9pt;height:79.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" filled="f" stroked="f">
                <v:textbox>
                  <w:txbxContent>
                    <w:p w14:paraId="2020FEA4" w14:textId="0BA42E25" w:rsidR="00027C6A" w:rsidRPr="009B2E35" w:rsidRDefault="00277E7B" w:rsidP="00F00D23">
                      <w:pPr>
                        <w:pStyle w:val="Contactinfo"/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6369906162</w:t>
                      </w:r>
                    </w:p>
                    <w:p w14:paraId="2CD58B7B" w14:textId="6CD47E44" w:rsidR="00F00D23" w:rsidRPr="009B2E35" w:rsidRDefault="00140667" w:rsidP="00F00D23">
                      <w:pPr>
                        <w:pStyle w:val="Contactinfo"/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hyperlink r:id="rId10" w:history="1">
                        <w:r w:rsidRPr="009B2E35">
                          <w:rPr>
                            <w:rStyle w:val="Hyperlink"/>
                            <w:rFonts w:ascii="Bookman Old Style" w:hAnsi="Bookman Old Style"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Sangeethsangeeth1242@gmail.com</w:t>
                        </w:r>
                      </w:hyperlink>
                    </w:p>
                    <w:p w14:paraId="5E3E3200" w14:textId="79534CF3" w:rsidR="000C2953" w:rsidRPr="009B2E35" w:rsidRDefault="00A73E2A" w:rsidP="005D488D">
                      <w:pPr>
                        <w:pStyle w:val="Contactinfo"/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Bala</w:t>
                      </w:r>
                      <w:r w:rsidR="00916BC1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n</w:t>
                      </w:r>
                      <w:r w:rsidR="005D488D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Nagar</w:t>
                      </w:r>
                      <w:r w:rsid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, </w:t>
                      </w:r>
                      <w:r w:rsidR="0019765E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n</w:t>
                      </w: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ear</w:t>
                      </w:r>
                      <w:r w:rsidR="0019765E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 xml:space="preserve">Saibaba </w:t>
                      </w:r>
                      <w:r w:rsidR="0019765E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t</w:t>
                      </w:r>
                      <w:r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emple</w:t>
                      </w:r>
                      <w:r w:rsidR="000C2953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, b</w:t>
                      </w:r>
                      <w:r w:rsidR="009C1842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ommaiyaka</w:t>
                      </w:r>
                      <w:r w:rsidR="00FD11C8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vundanpatti</w:t>
                      </w:r>
                      <w:r w:rsidR="000C2953" w:rsidRPr="009B2E35">
                        <w:rPr>
                          <w:rFonts w:ascii="Bookman Old Style" w:hAnsi="Bookman Old Style"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,</w:t>
                      </w:r>
                    </w:p>
                    <w:p w14:paraId="1754C67A" w14:textId="49084B51" w:rsidR="00F00D23" w:rsidRPr="009B2E35" w:rsidRDefault="00FD11C8" w:rsidP="005D488D">
                      <w:pPr>
                        <w:pStyle w:val="Contactinfo"/>
                        <w:rPr>
                          <w:rFonts w:ascii="Bookman Old Style" w:hAnsi="Bookman Old Style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9B2E35">
                        <w:rPr>
                          <w:rFonts w:ascii="Bookman Old Style" w:hAnsi="Bookman Old Style"/>
                          <w:color w:val="0D0D0D" w:themeColor="text1" w:themeTint="F2"/>
                          <w:sz w:val="20"/>
                          <w:szCs w:val="20"/>
                        </w:rPr>
                        <w:t>T</w:t>
                      </w:r>
                      <w:r w:rsidR="00630F73" w:rsidRPr="009B2E35">
                        <w:rPr>
                          <w:rFonts w:ascii="Bookman Old Style" w:hAnsi="Bookman Old Style"/>
                          <w:color w:val="0D0D0D" w:themeColor="text1" w:themeTint="F2"/>
                          <w:sz w:val="20"/>
                          <w:szCs w:val="20"/>
                        </w:rPr>
                        <w:t>heni</w:t>
                      </w:r>
                      <w:r w:rsidR="00F505D0" w:rsidRPr="009B2E35">
                        <w:rPr>
                          <w:rFonts w:ascii="Bookman Old Style" w:hAnsi="Bookman Old Style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F87E92" w:rsidRPr="009B2E35">
                        <w:rPr>
                          <w:rFonts w:ascii="Bookman Old Style" w:hAnsi="Bookman Old Style"/>
                          <w:color w:val="0D0D0D" w:themeColor="text1" w:themeTint="F2"/>
                          <w:sz w:val="20"/>
                          <w:szCs w:val="20"/>
                        </w:rPr>
                        <w:t>- 625533</w:t>
                      </w:r>
                    </w:p>
                    <w:p w14:paraId="2A4EF32A" w14:textId="5781C7FE" w:rsidR="0055578F" w:rsidRPr="009B2E35" w:rsidRDefault="0055578F" w:rsidP="00F00D23">
                      <w:pPr>
                        <w:pStyle w:val="Contactinfo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5578F" w:rsidRPr="00807042">
        <w:rPr>
          <w:rFonts w:ascii="Bookman Old Style" w:hAnsi="Bookman Old Style"/>
          <w:b w:val="0"/>
          <w:bCs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6" behindDoc="0" locked="1" layoutInCell="1" allowOverlap="1" wp14:anchorId="34A2F200" wp14:editId="5C1D96CA">
                <wp:simplePos x="0" y="0"/>
                <wp:positionH relativeFrom="page">
                  <wp:posOffset>4975225</wp:posOffset>
                </wp:positionH>
                <wp:positionV relativeFrom="page">
                  <wp:posOffset>154305</wp:posOffset>
                </wp:positionV>
                <wp:extent cx="238125" cy="546100"/>
                <wp:effectExtent l="0" t="0" r="952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546100"/>
                          <a:chOff x="0" y="0"/>
                          <a:chExt cx="162560" cy="585421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1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CD251" id="Group 11" o:spid="_x0000_s1026" alt="Group of contact info icons" style="position:absolute;margin-left:391.75pt;margin-top:12.15pt;width:18.75pt;height:43pt;z-index:251658246;mso-position-horizontal-relative:page;mso-position-vertical-relative:page;mso-width-relative:margin;mso-height-relative:margin" coordsize="1625,58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9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807042">
        <w:rPr>
          <w:rFonts w:ascii="Bookman Old Style" w:hAnsi="Bookman Old Style"/>
          <w:b w:val="0"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2D0A180" wp14:editId="2D08133E">
                <wp:simplePos x="0" y="0"/>
                <wp:positionH relativeFrom="page">
                  <wp:posOffset>-227965</wp:posOffset>
                </wp:positionH>
                <wp:positionV relativeFrom="page">
                  <wp:posOffset>-246380</wp:posOffset>
                </wp:positionV>
                <wp:extent cx="45085" cy="401955"/>
                <wp:effectExtent l="0" t="0" r="0" b="0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01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5130" id="Rectangle 10" o:spid="_x0000_s1026" alt="&quot;&quot;" style="position:absolute;margin-left:-17.95pt;margin-top:-19.4pt;width:3.55pt;height:31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" fillcolor="#aeaaaa [2414]" stroked="f" strokeweight="1pt">
                <w10:wrap anchorx="page" anchory="page"/>
                <w10:anchorlock/>
              </v:rect>
            </w:pict>
          </mc:Fallback>
        </mc:AlternateContent>
      </w:r>
      <w:r w:rsidR="006C058A">
        <w:rPr>
          <w:rFonts w:ascii="Bookman Old Style" w:hAnsi="Bookman Old Style"/>
          <w:b w:val="0"/>
          <w:bCs/>
          <w:sz w:val="72"/>
          <w:szCs w:val="72"/>
        </w:rPr>
        <w:t xml:space="preserve"> </w:t>
      </w:r>
      <w:r w:rsidR="00277E7B" w:rsidRPr="00587D12">
        <w:rPr>
          <w:rFonts w:ascii="Bookman Old Style" w:hAnsi="Bookman Old Style"/>
          <w:sz w:val="72"/>
          <w:szCs w:val="72"/>
        </w:rPr>
        <w:t>SANGERTH</w:t>
      </w:r>
      <w:del w:id="0" w:author="Microsoft Word" w:date="2025-01-08T00:23:00Z" w16du:dateUtc="2025-01-07T18:53:00Z">
        <w:r w:rsidR="00F00D23" w:rsidRPr="00587D12">
          <w:rPr>
            <w:rFonts w:ascii="Bookman Old Style" w:hAnsi="Bookman Old Style"/>
            <w:noProof/>
            <w:sz w:val="72"/>
            <w:szCs w:val="72"/>
          </w:rPr>
          <mc:AlternateContent>
            <mc:Choice Requires="wps">
              <w:drawing>
                <wp:anchor distT="45720" distB="45720" distL="114300" distR="114300" simplePos="0" relativeHeight="251658242" behindDoc="1" locked="1" layoutInCell="1" allowOverlap="1" wp14:anchorId="0DCCC381" wp14:editId="0A7905D4">
                  <wp:simplePos x="0" y="0"/>
                  <wp:positionH relativeFrom="page">
                    <wp:posOffset>7214235</wp:posOffset>
                  </wp:positionH>
                  <wp:positionV relativeFrom="paragraph">
                    <wp:posOffset>-356870</wp:posOffset>
                  </wp:positionV>
                  <wp:extent cx="311785" cy="55245"/>
                  <wp:effectExtent l="0" t="0" r="0" b="1905"/>
                  <wp:wrapNone/>
                  <wp:docPr id="13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0800000" flipH="1" flipV="1">
                            <a:off x="0" y="0"/>
                            <a:ext cx="311785" cy="55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39CFD" w14:textId="00E36F1A" w:rsidR="0065772F" w:rsidRPr="0065772F" w:rsidRDefault="00B46272" w:rsidP="0065772F">
                              <w:r w:rsidRPr="00B46272">
                                <w:rPr>
                                  <w:noProof/>
                                </w:rPr>
                                <w:drawing>
                                  <wp:inline distT="0" distB="0" distL="0" distR="0" wp14:anchorId="0EC4D5D8" wp14:editId="6660D54E">
                                    <wp:extent cx="10160" cy="2355850"/>
                                    <wp:effectExtent l="0" t="0" r="0" b="0"/>
                                    <wp:docPr id="382114329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60" cy="2355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05713" w:rsidRPr="00AC3A92"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DCCC381" id="Text Box 2" o:spid="_x0000_s1027" type="#_x0000_t202" style="position:absolute;margin-left:568.05pt;margin-top:-28.1pt;width:24.55pt;height:4.35pt;rotation:180;flip:x y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" filled="f" stroked="f">
                  <v:textbox>
                    <w:txbxContent>
                      <w:p w14:paraId="4E939CFD" w14:textId="00E36F1A" w:rsidR="0065772F" w:rsidRPr="0065772F" w:rsidRDefault="00B46272" w:rsidP="0065772F">
                        <w:r w:rsidRPr="00B46272">
                          <w:rPr>
                            <w:noProof/>
                          </w:rPr>
                          <w:drawing>
                            <wp:inline distT="0" distB="0" distL="0" distR="0" wp14:anchorId="0EC4D5D8" wp14:editId="6660D54E">
                              <wp:extent cx="10160" cy="2355850"/>
                              <wp:effectExtent l="0" t="0" r="0" b="0"/>
                              <wp:docPr id="382114329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60" cy="235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05713" w:rsidRPr="00AC3A92">
                          <w:rPr>
                            <w:rFonts w:asciiTheme="majorHAnsi" w:hAnsiTheme="majorHAnsi"/>
                            <w:color w:val="FFFFFF" w:themeColor="background1"/>
                            <w:sz w:val="40"/>
                            <w:szCs w:val="40"/>
                          </w:rPr>
                          <w:t>PROJECTS</w:t>
                        </w:r>
                      </w:p>
                    </w:txbxContent>
                  </v:textbox>
                  <w10:wrap anchorx="page"/>
                  <w10:anchorlock/>
                </v:shape>
              </w:pict>
            </mc:Fallback>
          </mc:AlternateContent>
        </w:r>
      </w:del>
      <w:r w:rsidR="00807042" w:rsidRPr="00587D12">
        <w:rPr>
          <w:rFonts w:ascii="Bookman Old Style" w:hAnsi="Bookman Old Style"/>
          <w:sz w:val="72"/>
          <w:szCs w:val="72"/>
        </w:rPr>
        <w:t xml:space="preserve"> A</w:t>
      </w:r>
    </w:p>
    <w:p w14:paraId="075F607A" w14:textId="77777777" w:rsidR="006C058A" w:rsidRPr="006C058A" w:rsidRDefault="006C058A" w:rsidP="006C058A"/>
    <w:p w14:paraId="00E3B845" w14:textId="77777777" w:rsidR="004853BD" w:rsidRPr="009B2E35" w:rsidRDefault="004853BD" w:rsidP="000F0115">
      <w:pPr>
        <w:pBdr>
          <w:bottom w:val="single" w:sz="4" w:space="1" w:color="auto"/>
        </w:pBdr>
        <w:rPr>
          <w:color w:val="FFFFFF" w:themeColor="background1"/>
          <w:sz w:val="16"/>
          <w:szCs w:val="16"/>
        </w:rPr>
      </w:pPr>
    </w:p>
    <w:p w14:paraId="58ED812D" w14:textId="77777777" w:rsidR="00F15354" w:rsidRPr="00F15354" w:rsidRDefault="00F15354" w:rsidP="009B4DFE">
      <w:pPr>
        <w:rPr>
          <w:color w:val="FFFFFF" w:themeColor="background1"/>
          <w:sz w:val="16"/>
          <w:szCs w:val="16"/>
        </w:rPr>
      </w:pPr>
    </w:p>
    <w:p w14:paraId="33654C14" w14:textId="7188027D" w:rsidR="0098382C" w:rsidRPr="00587D12" w:rsidRDefault="00DB213D" w:rsidP="009B4DFE">
      <w:pPr>
        <w:rPr>
          <w:rFonts w:ascii="Bookman Old Style" w:hAnsi="Bookman Old Style"/>
          <w:b/>
          <w:bCs/>
          <w:color w:val="FFFFFF" w:themeColor="background1"/>
          <w:sz w:val="24"/>
        </w:rPr>
      </w:pPr>
      <w:r w:rsidRPr="00587D12">
        <w:rPr>
          <w:rFonts w:ascii="Bookman Old Style" w:hAnsi="Bookman Old Style"/>
          <w:b/>
          <w:bCs/>
          <w:noProof/>
          <w:color w:val="FFFFFF" w:themeColor="background1"/>
          <w:szCs w:val="22"/>
          <w:highlight w:val="darkBlue"/>
        </w:rPr>
        <mc:AlternateContent>
          <mc:Choice Requires="wps">
            <w:drawing>
              <wp:anchor distT="45720" distB="45720" distL="114300" distR="114300" simplePos="0" relativeHeight="251658247" behindDoc="0" locked="1" layoutInCell="1" allowOverlap="1" wp14:anchorId="4386AA9F" wp14:editId="13E17E07">
                <wp:simplePos x="0" y="0"/>
                <wp:positionH relativeFrom="page">
                  <wp:posOffset>1014730</wp:posOffset>
                </wp:positionH>
                <wp:positionV relativeFrom="page">
                  <wp:posOffset>9792335</wp:posOffset>
                </wp:positionV>
                <wp:extent cx="2715260" cy="45085"/>
                <wp:effectExtent l="0" t="19050" r="0" b="12065"/>
                <wp:wrapSquare wrapText="bothSides"/>
                <wp:docPr id="1702372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715260" cy="45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7192" w14:textId="77777777" w:rsidR="00DB213D" w:rsidRPr="0065772F" w:rsidRDefault="00DB213D" w:rsidP="00DB213D">
                            <w:r w:rsidRPr="00B46272">
                              <w:rPr>
                                <w:noProof/>
                              </w:rPr>
                              <w:drawing>
                                <wp:inline distT="0" distB="0" distL="0" distR="0" wp14:anchorId="2940DF42" wp14:editId="38C1AC10">
                                  <wp:extent cx="10160" cy="2355850"/>
                                  <wp:effectExtent l="0" t="0" r="0" b="0"/>
                                  <wp:docPr id="2053469229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235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AA9F" id="_x0000_s1028" type="#_x0000_t202" style="position:absolute;margin-left:79.9pt;margin-top:771.05pt;width:213.8pt;height:3.55pt;flip:y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" filled="f" stroked="f">
                <v:textbox>
                  <w:txbxContent>
                    <w:p w14:paraId="60FB7192" w14:textId="77777777" w:rsidR="00DB213D" w:rsidRPr="0065772F" w:rsidRDefault="00DB213D" w:rsidP="00DB213D">
                      <w:r w:rsidRPr="00B46272">
                        <w:rPr>
                          <w:noProof/>
                        </w:rPr>
                        <w:drawing>
                          <wp:inline distT="0" distB="0" distL="0" distR="0" wp14:anchorId="2940DF42" wp14:editId="38C1AC10">
                            <wp:extent cx="10160" cy="2355850"/>
                            <wp:effectExtent l="0" t="0" r="0" b="0"/>
                            <wp:docPr id="2053469229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235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587D12">
        <w:rPr>
          <w:rFonts w:ascii="Bookman Old Style" w:hAnsi="Bookman Old Style"/>
          <w:b/>
          <w:bCs/>
          <w:noProof/>
          <w:color w:val="FFFFFF" w:themeColor="background1"/>
          <w:szCs w:val="22"/>
          <w:highlight w:val="darkBlue"/>
        </w:rPr>
        <mc:AlternateContent>
          <mc:Choice Requires="wps">
            <w:drawing>
              <wp:anchor distT="45720" distB="45720" distL="114300" distR="114300" simplePos="0" relativeHeight="251658248" behindDoc="0" locked="1" layoutInCell="1" allowOverlap="1" wp14:anchorId="31CF1CAF" wp14:editId="436D1E2C">
                <wp:simplePos x="0" y="0"/>
                <wp:positionH relativeFrom="page">
                  <wp:posOffset>434340</wp:posOffset>
                </wp:positionH>
                <wp:positionV relativeFrom="page">
                  <wp:posOffset>2742565</wp:posOffset>
                </wp:positionV>
                <wp:extent cx="2475230" cy="3021965"/>
                <wp:effectExtent l="0" t="0" r="0" b="0"/>
                <wp:wrapSquare wrapText="bothSides"/>
                <wp:docPr id="1746059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302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4523D" w14:textId="1F4A5EA4" w:rsidR="00437427" w:rsidRPr="00587D12" w:rsidRDefault="007F63E7" w:rsidP="00437427">
                            <w:pPr>
                              <w:pStyle w:val="Heading1"/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437427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Education</w:t>
                            </w:r>
                          </w:p>
                          <w:p w14:paraId="52338C48" w14:textId="77777777" w:rsidR="00437427" w:rsidRPr="00F15354" w:rsidRDefault="00437427" w:rsidP="00437427">
                            <w:pPr>
                              <w:pStyle w:val="Smallspace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9980C0" w14:textId="401AD646" w:rsidR="00437427" w:rsidRPr="00075488" w:rsidRDefault="00437427" w:rsidP="00437427">
                            <w:pPr>
                              <w:rPr>
                                <w:b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075488">
                              <w:rPr>
                                <w:rStyle w:val="Emphasis"/>
                                <w:color w:val="595959" w:themeColor="text1" w:themeTint="A6"/>
                                <w:sz w:val="24"/>
                              </w:rPr>
                              <w:t>Government Arts and Science College, Theni</w:t>
                            </w:r>
                          </w:p>
                          <w:p w14:paraId="01ECF57C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B.com CA -2024</w:t>
                            </w:r>
                          </w:p>
                          <w:p w14:paraId="7A923E35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75%</w:t>
                            </w:r>
                          </w:p>
                          <w:p w14:paraId="57695EE2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069D69A" w14:textId="77777777" w:rsidR="00437427" w:rsidRPr="00075488" w:rsidRDefault="00437427" w:rsidP="00437427">
                            <w:pPr>
                              <w:rPr>
                                <w:rStyle w:val="Emphasis"/>
                                <w:color w:val="595959" w:themeColor="text1" w:themeTint="A6"/>
                                <w:sz w:val="24"/>
                              </w:rPr>
                            </w:pPr>
                            <w:r w:rsidRPr="00075488">
                              <w:rPr>
                                <w:rStyle w:val="Emphasis"/>
                                <w:color w:val="595959" w:themeColor="text1" w:themeTint="A6"/>
                                <w:sz w:val="24"/>
                              </w:rPr>
                              <w:t>Nadar Saraswathi Higher Secondary School, Theni</w:t>
                            </w:r>
                          </w:p>
                          <w:p w14:paraId="775A84E5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HSC -2019</w:t>
                            </w:r>
                          </w:p>
                          <w:p w14:paraId="66A932D0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67%</w:t>
                            </w:r>
                          </w:p>
                          <w:p w14:paraId="040F33E7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646CC54" w14:textId="77777777" w:rsidR="00437427" w:rsidRPr="00075488" w:rsidRDefault="00437427" w:rsidP="00437427">
                            <w:pPr>
                              <w:rPr>
                                <w:rStyle w:val="Emphasis"/>
                                <w:color w:val="595959" w:themeColor="text1" w:themeTint="A6"/>
                                <w:sz w:val="24"/>
                              </w:rPr>
                            </w:pPr>
                            <w:r w:rsidRPr="00075488">
                              <w:rPr>
                                <w:rStyle w:val="Emphasis"/>
                                <w:color w:val="595959" w:themeColor="text1" w:themeTint="A6"/>
                                <w:sz w:val="24"/>
                              </w:rPr>
                              <w:t>Nadar Saraswathi Higher Secondary School, Theni</w:t>
                            </w:r>
                          </w:p>
                          <w:p w14:paraId="7519A12F" w14:textId="77777777" w:rsidR="00437427" w:rsidRPr="002B7184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SSLC-2017</w:t>
                            </w:r>
                          </w:p>
                          <w:p w14:paraId="73496CC6" w14:textId="77777777" w:rsidR="00437427" w:rsidRDefault="00437427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77%</w:t>
                            </w:r>
                          </w:p>
                          <w:p w14:paraId="35D0A3DF" w14:textId="77777777" w:rsidR="006C058A" w:rsidRDefault="006C058A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CA329BE" w14:textId="77777777" w:rsidR="006C058A" w:rsidRDefault="006C058A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29A9805" w14:textId="77777777" w:rsidR="006C058A" w:rsidRPr="002B7184" w:rsidRDefault="006C058A" w:rsidP="00437427">
                            <w:p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C1D837D" w14:textId="77777777" w:rsidR="00DB213D" w:rsidRPr="00DB7C3E" w:rsidRDefault="00DB213D" w:rsidP="00DB213D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1CAF" id="_x0000_s1029" type="#_x0000_t202" style="position:absolute;margin-left:34.2pt;margin-top:215.95pt;width:194.9pt;height:237.9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VQ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" filled="f" stroked="f">
                <v:textbox>
                  <w:txbxContent>
                    <w:p w14:paraId="00E4523D" w14:textId="1F4A5EA4" w:rsidR="00437427" w:rsidRPr="00587D12" w:rsidRDefault="007F63E7" w:rsidP="00437427">
                      <w:pPr>
                        <w:pStyle w:val="Heading1"/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437427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Education</w:t>
                      </w:r>
                    </w:p>
                    <w:p w14:paraId="52338C48" w14:textId="77777777" w:rsidR="00437427" w:rsidRPr="00F15354" w:rsidRDefault="00437427" w:rsidP="00437427">
                      <w:pPr>
                        <w:pStyle w:val="Smallspace"/>
                        <w:rPr>
                          <w:sz w:val="16"/>
                          <w:szCs w:val="16"/>
                        </w:rPr>
                      </w:pPr>
                    </w:p>
                    <w:p w14:paraId="1E9980C0" w14:textId="401AD646" w:rsidR="00437427" w:rsidRPr="00075488" w:rsidRDefault="00437427" w:rsidP="00437427">
                      <w:pPr>
                        <w:rPr>
                          <w:b/>
                          <w:iCs/>
                          <w:color w:val="595959" w:themeColor="text1" w:themeTint="A6"/>
                          <w:sz w:val="24"/>
                        </w:rPr>
                      </w:pPr>
                      <w:r w:rsidRPr="00075488">
                        <w:rPr>
                          <w:rStyle w:val="Emphasis"/>
                          <w:color w:val="595959" w:themeColor="text1" w:themeTint="A6"/>
                          <w:sz w:val="24"/>
                        </w:rPr>
                        <w:t>Government Arts and Science College, Theni</w:t>
                      </w:r>
                    </w:p>
                    <w:p w14:paraId="01ECF57C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B.com CA -2024</w:t>
                      </w:r>
                    </w:p>
                    <w:p w14:paraId="7A923E35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75%</w:t>
                      </w:r>
                    </w:p>
                    <w:p w14:paraId="57695EE2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</w:p>
                    <w:p w14:paraId="0069D69A" w14:textId="77777777" w:rsidR="00437427" w:rsidRPr="00075488" w:rsidRDefault="00437427" w:rsidP="00437427">
                      <w:pPr>
                        <w:rPr>
                          <w:rStyle w:val="Emphasis"/>
                          <w:color w:val="595959" w:themeColor="text1" w:themeTint="A6"/>
                          <w:sz w:val="24"/>
                        </w:rPr>
                      </w:pPr>
                      <w:r w:rsidRPr="00075488">
                        <w:rPr>
                          <w:rStyle w:val="Emphasis"/>
                          <w:color w:val="595959" w:themeColor="text1" w:themeTint="A6"/>
                          <w:sz w:val="24"/>
                        </w:rPr>
                        <w:t>Nadar Saraswathi Higher Secondary School, Theni</w:t>
                      </w:r>
                    </w:p>
                    <w:p w14:paraId="775A84E5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HSC -2019</w:t>
                      </w:r>
                    </w:p>
                    <w:p w14:paraId="66A932D0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67%</w:t>
                      </w:r>
                    </w:p>
                    <w:p w14:paraId="040F33E7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</w:p>
                    <w:p w14:paraId="5646CC54" w14:textId="77777777" w:rsidR="00437427" w:rsidRPr="00075488" w:rsidRDefault="00437427" w:rsidP="00437427">
                      <w:pPr>
                        <w:rPr>
                          <w:rStyle w:val="Emphasis"/>
                          <w:color w:val="595959" w:themeColor="text1" w:themeTint="A6"/>
                          <w:sz w:val="24"/>
                        </w:rPr>
                      </w:pPr>
                      <w:r w:rsidRPr="00075488">
                        <w:rPr>
                          <w:rStyle w:val="Emphasis"/>
                          <w:color w:val="595959" w:themeColor="text1" w:themeTint="A6"/>
                          <w:sz w:val="24"/>
                        </w:rPr>
                        <w:t>Nadar Saraswathi Higher Secondary School, Theni</w:t>
                      </w:r>
                    </w:p>
                    <w:p w14:paraId="7519A12F" w14:textId="77777777" w:rsidR="00437427" w:rsidRPr="002B7184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SSLC-2017</w:t>
                      </w:r>
                    </w:p>
                    <w:p w14:paraId="73496CC6" w14:textId="77777777" w:rsidR="00437427" w:rsidRDefault="00437427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77%</w:t>
                      </w:r>
                    </w:p>
                    <w:p w14:paraId="35D0A3DF" w14:textId="77777777" w:rsidR="006C058A" w:rsidRDefault="006C058A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</w:p>
                    <w:p w14:paraId="3CA329BE" w14:textId="77777777" w:rsidR="006C058A" w:rsidRDefault="006C058A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</w:p>
                    <w:p w14:paraId="429A9805" w14:textId="77777777" w:rsidR="006C058A" w:rsidRPr="002B7184" w:rsidRDefault="006C058A" w:rsidP="00437427">
                      <w:p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</w:p>
                    <w:p w14:paraId="0C1D837D" w14:textId="77777777" w:rsidR="00DB213D" w:rsidRPr="00DB7C3E" w:rsidRDefault="00DB213D" w:rsidP="00DB213D">
                      <w:pPr>
                        <w:ind w:left="72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587D12">
        <w:rPr>
          <w:rFonts w:ascii="Bookman Old Style" w:hAnsi="Bookman Old Style"/>
          <w:b/>
          <w:bCs/>
          <w:noProof/>
          <w:color w:val="FFFFFF" w:themeColor="background1"/>
          <w:szCs w:val="22"/>
          <w:highlight w:val="darkBlue"/>
        </w:rPr>
        <mc:AlternateContent>
          <mc:Choice Requires="wps">
            <w:drawing>
              <wp:anchor distT="45720" distB="45720" distL="114300" distR="114300" simplePos="0" relativeHeight="251658249" behindDoc="0" locked="1" layoutInCell="1" allowOverlap="1" wp14:anchorId="2B2D6568" wp14:editId="7460A326">
                <wp:simplePos x="0" y="0"/>
                <wp:positionH relativeFrom="page">
                  <wp:posOffset>389255</wp:posOffset>
                </wp:positionH>
                <wp:positionV relativeFrom="paragraph">
                  <wp:posOffset>4314190</wp:posOffset>
                </wp:positionV>
                <wp:extent cx="1861820" cy="2330450"/>
                <wp:effectExtent l="0" t="0" r="0" b="0"/>
                <wp:wrapSquare wrapText="bothSides"/>
                <wp:docPr id="51805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33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0270" w14:textId="49133159" w:rsidR="00DB213D" w:rsidRPr="00587D12" w:rsidRDefault="00807042" w:rsidP="00006343">
                            <w:pPr>
                              <w:pStyle w:val="Heading1"/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DB213D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SOFT Skills</w:t>
                            </w:r>
                            <w:r w:rsidR="00DB213D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4C6D16" w14:textId="77777777" w:rsidR="00DB213D" w:rsidRPr="00F15354" w:rsidRDefault="00DB213D" w:rsidP="00DB213D">
                            <w:pPr>
                              <w:pStyle w:val="Smallspace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01BC22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Communication</w:t>
                            </w:r>
                          </w:p>
                          <w:p w14:paraId="019B47B6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Teamwork</w:t>
                            </w:r>
                          </w:p>
                          <w:p w14:paraId="3D1ABF33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Critical thinking</w:t>
                            </w:r>
                          </w:p>
                          <w:p w14:paraId="4625D634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Time management</w:t>
                            </w:r>
                          </w:p>
                          <w:p w14:paraId="3497638E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Leadership</w:t>
                            </w:r>
                          </w:p>
                          <w:p w14:paraId="2ED3102F" w14:textId="77777777" w:rsidR="00DB213D" w:rsidRPr="002B7184" w:rsidRDefault="00DB213D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Adaptability</w:t>
                            </w:r>
                          </w:p>
                          <w:p w14:paraId="7220AD7E" w14:textId="709D9E5D" w:rsidR="00DB213D" w:rsidRPr="002B7184" w:rsidRDefault="00BB3654" w:rsidP="00DB213D">
                            <w:pPr>
                              <w:pStyle w:val="ListBullet2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MS Word</w:t>
                            </w:r>
                          </w:p>
                          <w:p w14:paraId="1E89407C" w14:textId="1D2BD1F3" w:rsidR="00BB3654" w:rsidRPr="0080208B" w:rsidRDefault="00006343" w:rsidP="00DB213D">
                            <w:pPr>
                              <w:pStyle w:val="ListBullet2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80208B">
                              <w:rPr>
                                <w:color w:val="000000" w:themeColor="text1"/>
                                <w:szCs w:val="22"/>
                              </w:rPr>
                              <w:t>Excel</w:t>
                            </w:r>
                          </w:p>
                          <w:p w14:paraId="0432A5C8" w14:textId="222514AB" w:rsidR="00006343" w:rsidRPr="0080208B" w:rsidRDefault="00006343" w:rsidP="00AE01F3">
                            <w:pPr>
                              <w:pStyle w:val="ListBullet2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80208B">
                              <w:rPr>
                                <w:color w:val="000000" w:themeColor="text1"/>
                                <w:szCs w:val="22"/>
                              </w:rPr>
                              <w:t>Power point</w:t>
                            </w:r>
                          </w:p>
                          <w:p w14:paraId="6A46471D" w14:textId="77777777" w:rsidR="00006343" w:rsidRPr="0097292D" w:rsidRDefault="00006343" w:rsidP="00006343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AACB37B" w14:textId="77777777" w:rsidR="00DB213D" w:rsidRDefault="00DB213D" w:rsidP="00DB213D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7E6E677F" w14:textId="77777777" w:rsidR="00DB213D" w:rsidRPr="00DB7C3E" w:rsidRDefault="00DB213D" w:rsidP="00DB213D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6568" id="_x0000_s1030" type="#_x0000_t202" style="position:absolute;margin-left:30.65pt;margin-top:339.7pt;width:146.6pt;height:183.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" filled="f" stroked="f">
                <v:textbox>
                  <w:txbxContent>
                    <w:p w14:paraId="634A0270" w14:textId="49133159" w:rsidR="00DB213D" w:rsidRPr="00587D12" w:rsidRDefault="00807042" w:rsidP="00006343">
                      <w:pPr>
                        <w:pStyle w:val="Heading1"/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DB213D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SOFT Skills</w:t>
                      </w:r>
                      <w:r w:rsidR="00DB213D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4C6D16" w14:textId="77777777" w:rsidR="00DB213D" w:rsidRPr="00F15354" w:rsidRDefault="00DB213D" w:rsidP="00DB213D">
                      <w:pPr>
                        <w:pStyle w:val="Smallspace"/>
                        <w:rPr>
                          <w:sz w:val="16"/>
                          <w:szCs w:val="16"/>
                        </w:rPr>
                      </w:pPr>
                    </w:p>
                    <w:p w14:paraId="7401BC22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Communication</w:t>
                      </w:r>
                    </w:p>
                    <w:p w14:paraId="019B47B6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Teamwork</w:t>
                      </w:r>
                    </w:p>
                    <w:p w14:paraId="3D1ABF33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Critical thinking</w:t>
                      </w:r>
                    </w:p>
                    <w:p w14:paraId="4625D634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Time management</w:t>
                      </w:r>
                    </w:p>
                    <w:p w14:paraId="3497638E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Leadership</w:t>
                      </w:r>
                    </w:p>
                    <w:p w14:paraId="2ED3102F" w14:textId="77777777" w:rsidR="00DB213D" w:rsidRPr="002B7184" w:rsidRDefault="00DB213D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Adaptability</w:t>
                      </w:r>
                    </w:p>
                    <w:p w14:paraId="7220AD7E" w14:textId="709D9E5D" w:rsidR="00DB213D" w:rsidRPr="002B7184" w:rsidRDefault="00BB3654" w:rsidP="00DB213D">
                      <w:pPr>
                        <w:pStyle w:val="ListBullet2"/>
                        <w:rPr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color w:val="000000" w:themeColor="text1"/>
                          <w:sz w:val="24"/>
                        </w:rPr>
                        <w:t>MS Word</w:t>
                      </w:r>
                    </w:p>
                    <w:p w14:paraId="1E89407C" w14:textId="1D2BD1F3" w:rsidR="00BB3654" w:rsidRPr="0080208B" w:rsidRDefault="00006343" w:rsidP="00DB213D">
                      <w:pPr>
                        <w:pStyle w:val="ListBullet2"/>
                        <w:rPr>
                          <w:color w:val="000000" w:themeColor="text1"/>
                          <w:szCs w:val="22"/>
                        </w:rPr>
                      </w:pPr>
                      <w:r w:rsidRPr="0080208B">
                        <w:rPr>
                          <w:color w:val="000000" w:themeColor="text1"/>
                          <w:szCs w:val="22"/>
                        </w:rPr>
                        <w:t>Excel</w:t>
                      </w:r>
                    </w:p>
                    <w:p w14:paraId="0432A5C8" w14:textId="222514AB" w:rsidR="00006343" w:rsidRPr="0080208B" w:rsidRDefault="00006343" w:rsidP="00AE01F3">
                      <w:pPr>
                        <w:pStyle w:val="ListBullet2"/>
                        <w:rPr>
                          <w:color w:val="000000" w:themeColor="text1"/>
                          <w:szCs w:val="22"/>
                        </w:rPr>
                      </w:pPr>
                      <w:r w:rsidRPr="0080208B">
                        <w:rPr>
                          <w:color w:val="000000" w:themeColor="text1"/>
                          <w:szCs w:val="22"/>
                        </w:rPr>
                        <w:t>Power point</w:t>
                      </w:r>
                    </w:p>
                    <w:p w14:paraId="6A46471D" w14:textId="77777777" w:rsidR="00006343" w:rsidRPr="0097292D" w:rsidRDefault="00006343" w:rsidP="00006343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AACB37B" w14:textId="77777777" w:rsidR="00DB213D" w:rsidRDefault="00DB213D" w:rsidP="00DB213D">
                      <w:pPr>
                        <w:rPr>
                          <w:rFonts w:ascii="Source Sans Pro" w:hAnsi="Source Sans Pro"/>
                        </w:rPr>
                      </w:pPr>
                    </w:p>
                    <w:p w14:paraId="7E6E677F" w14:textId="77777777" w:rsidR="00DB213D" w:rsidRPr="00DB7C3E" w:rsidRDefault="00DB213D" w:rsidP="00DB213D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  <w:r w:rsidRPr="00587D12">
        <w:rPr>
          <w:rFonts w:ascii="Bookman Old Style" w:hAnsi="Bookman Old Style"/>
          <w:b/>
          <w:bCs/>
          <w:noProof/>
          <w:color w:val="FFFFFF" w:themeColor="background1"/>
          <w:szCs w:val="22"/>
          <w:highlight w:val="darkBlue"/>
        </w:rPr>
        <mc:AlternateContent>
          <mc:Choice Requires="wps">
            <w:drawing>
              <wp:anchor distT="45720" distB="45720" distL="114300" distR="114300" simplePos="0" relativeHeight="251658250" behindDoc="0" locked="1" layoutInCell="1" allowOverlap="1" wp14:anchorId="7108D25D" wp14:editId="5B909839">
                <wp:simplePos x="0" y="0"/>
                <wp:positionH relativeFrom="page">
                  <wp:posOffset>3042920</wp:posOffset>
                </wp:positionH>
                <wp:positionV relativeFrom="page">
                  <wp:posOffset>2742565</wp:posOffset>
                </wp:positionV>
                <wp:extent cx="3423285" cy="2011680"/>
                <wp:effectExtent l="0" t="0" r="0" b="0"/>
                <wp:wrapSquare wrapText="bothSides"/>
                <wp:docPr id="204981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179EB" w14:textId="617D6C61" w:rsidR="00DB213D" w:rsidRPr="00587D12" w:rsidRDefault="007F63E7" w:rsidP="00DB213D">
                            <w:pPr>
                              <w:pStyle w:val="Heading1"/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</w:pPr>
                            <w:r w:rsidRPr="00587D12">
                              <w:rPr>
                                <w:rFonts w:ascii="Bookman Old Style" w:hAnsi="Bookman Old Style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DB213D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TECHNICAL SKILLS</w:t>
                            </w:r>
                            <w:r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DB213D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</w:p>
                          <w:p w14:paraId="41AA7D3C" w14:textId="77777777" w:rsidR="00972787" w:rsidRPr="00972787" w:rsidRDefault="00972787" w:rsidP="00972787">
                            <w:pPr>
                              <w:rPr>
                                <w:highlight w:val="darkBlue"/>
                              </w:rPr>
                            </w:pPr>
                          </w:p>
                          <w:p w14:paraId="23BF0ED4" w14:textId="77777777" w:rsidR="00DB213D" w:rsidRPr="002B7184" w:rsidRDefault="00DB213D" w:rsidP="00DB213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Style w:val="Emphasis"/>
                                <w:b w:val="0"/>
                                <w:iCs w:val="0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 xml:space="preserve">Programming Language: </w:t>
                            </w: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 xml:space="preserve"> Python, C++</w:t>
                            </w:r>
                          </w:p>
                          <w:p w14:paraId="73A8A890" w14:textId="77777777" w:rsidR="00DB213D" w:rsidRPr="002B7184" w:rsidRDefault="00DB213D" w:rsidP="00DB2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 xml:space="preserve">Web Technologies: </w:t>
                            </w: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HTML, CSS, JavaScript, React.js</w:t>
                            </w:r>
                          </w:p>
                          <w:p w14:paraId="28579C71" w14:textId="77777777" w:rsidR="00DB213D" w:rsidRPr="002B7184" w:rsidRDefault="00DB213D" w:rsidP="00DB2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 xml:space="preserve">Database Management: </w:t>
                            </w: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MySQL, MongoDB</w:t>
                            </w:r>
                          </w:p>
                          <w:p w14:paraId="441965E7" w14:textId="3F56D319" w:rsidR="00DB213D" w:rsidRPr="002B7184" w:rsidRDefault="00DB213D" w:rsidP="00DB213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</w:pP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>Tools</w:t>
                            </w:r>
                            <w:r w:rsidR="00F015CE"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B7184">
                              <w:rPr>
                                <w:rStyle w:val="Emphasis"/>
                                <w:color w:val="000000" w:themeColor="text1"/>
                                <w:sz w:val="24"/>
                              </w:rPr>
                              <w:t xml:space="preserve">&amp; Platforms: </w:t>
                            </w:r>
                            <w:r w:rsidRPr="002B7184">
                              <w:rPr>
                                <w:color w:val="000000" w:themeColor="text1"/>
                                <w:sz w:val="24"/>
                              </w:rPr>
                              <w:t>Git, VS Code</w:t>
                            </w:r>
                          </w:p>
                          <w:p w14:paraId="1D673A5E" w14:textId="77777777" w:rsidR="00DB213D" w:rsidRPr="000B296B" w:rsidRDefault="00DB213D" w:rsidP="00DB213D">
                            <w:pPr>
                              <w:pStyle w:val="ListParagraph"/>
                              <w:ind w:left="1080"/>
                            </w:pPr>
                          </w:p>
                          <w:p w14:paraId="1C36EDC2" w14:textId="77777777" w:rsidR="00DB213D" w:rsidRPr="000B296B" w:rsidRDefault="00DB213D" w:rsidP="00DB213D"/>
                          <w:p w14:paraId="024BFB81" w14:textId="77777777" w:rsidR="00DB213D" w:rsidRPr="000B296B" w:rsidRDefault="00DB213D" w:rsidP="00DB2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D25D" id="_x0000_s1031" type="#_x0000_t202" style="position:absolute;margin-left:239.6pt;margin-top:215.95pt;width:269.55pt;height:158.4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" filled="f" stroked="f">
                <v:textbox>
                  <w:txbxContent>
                    <w:p w14:paraId="6F5179EB" w14:textId="617D6C61" w:rsidR="00DB213D" w:rsidRPr="00587D12" w:rsidRDefault="007F63E7" w:rsidP="00DB213D">
                      <w:pPr>
                        <w:pStyle w:val="Heading1"/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</w:pPr>
                      <w:r w:rsidRPr="00587D12">
                        <w:rPr>
                          <w:rFonts w:ascii="Bookman Old Style" w:hAnsi="Bookman Old Style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DB213D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TECHNICAL SKILLS</w:t>
                      </w:r>
                      <w:r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DB213D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</w:p>
                    <w:p w14:paraId="41AA7D3C" w14:textId="77777777" w:rsidR="00972787" w:rsidRPr="00972787" w:rsidRDefault="00972787" w:rsidP="00972787">
                      <w:pPr>
                        <w:rPr>
                          <w:highlight w:val="darkBlue"/>
                        </w:rPr>
                      </w:pPr>
                    </w:p>
                    <w:p w14:paraId="23BF0ED4" w14:textId="77777777" w:rsidR="00DB213D" w:rsidRPr="002B7184" w:rsidRDefault="00DB213D" w:rsidP="00DB213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Style w:val="Emphasis"/>
                          <w:b w:val="0"/>
                          <w:iCs w:val="0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 xml:space="preserve">Programming Language: </w:t>
                      </w:r>
                      <w:r w:rsidRPr="002B7184">
                        <w:rPr>
                          <w:color w:val="000000" w:themeColor="text1"/>
                          <w:sz w:val="24"/>
                        </w:rPr>
                        <w:t xml:space="preserve"> Python, C++</w:t>
                      </w:r>
                    </w:p>
                    <w:p w14:paraId="73A8A890" w14:textId="77777777" w:rsidR="00DB213D" w:rsidRPr="002B7184" w:rsidRDefault="00DB213D" w:rsidP="00DB2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 xml:space="preserve">Web Technologies: </w:t>
                      </w:r>
                      <w:r w:rsidRPr="002B7184">
                        <w:rPr>
                          <w:color w:val="000000" w:themeColor="text1"/>
                          <w:sz w:val="24"/>
                        </w:rPr>
                        <w:t>HTML, CSS, JavaScript, React.js</w:t>
                      </w:r>
                    </w:p>
                    <w:p w14:paraId="28579C71" w14:textId="77777777" w:rsidR="00DB213D" w:rsidRPr="002B7184" w:rsidRDefault="00DB213D" w:rsidP="00DB2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 xml:space="preserve">Database Management: </w:t>
                      </w:r>
                      <w:r w:rsidRPr="002B7184">
                        <w:rPr>
                          <w:color w:val="000000" w:themeColor="text1"/>
                          <w:sz w:val="24"/>
                        </w:rPr>
                        <w:t>MySQL, MongoDB</w:t>
                      </w:r>
                    </w:p>
                    <w:p w14:paraId="441965E7" w14:textId="3F56D319" w:rsidR="00DB213D" w:rsidRPr="002B7184" w:rsidRDefault="00DB213D" w:rsidP="00DB213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Style w:val="Emphasis"/>
                          <w:color w:val="000000" w:themeColor="text1"/>
                          <w:sz w:val="24"/>
                        </w:rPr>
                      </w:pP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>Tools</w:t>
                      </w:r>
                      <w:r w:rsidR="00F015CE"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B7184">
                        <w:rPr>
                          <w:rStyle w:val="Emphasis"/>
                          <w:color w:val="000000" w:themeColor="text1"/>
                          <w:sz w:val="24"/>
                        </w:rPr>
                        <w:t xml:space="preserve">&amp; Platforms: </w:t>
                      </w:r>
                      <w:r w:rsidRPr="002B7184">
                        <w:rPr>
                          <w:color w:val="000000" w:themeColor="text1"/>
                          <w:sz w:val="24"/>
                        </w:rPr>
                        <w:t>Git, VS Code</w:t>
                      </w:r>
                    </w:p>
                    <w:p w14:paraId="1D673A5E" w14:textId="77777777" w:rsidR="00DB213D" w:rsidRPr="000B296B" w:rsidRDefault="00DB213D" w:rsidP="00DB213D">
                      <w:pPr>
                        <w:pStyle w:val="ListParagraph"/>
                        <w:ind w:left="1080"/>
                      </w:pPr>
                    </w:p>
                    <w:p w14:paraId="1C36EDC2" w14:textId="77777777" w:rsidR="00DB213D" w:rsidRPr="000B296B" w:rsidRDefault="00DB213D" w:rsidP="00DB213D"/>
                    <w:p w14:paraId="024BFB81" w14:textId="77777777" w:rsidR="00DB213D" w:rsidRPr="000B296B" w:rsidRDefault="00DB213D" w:rsidP="00DB213D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6C058A" w:rsidRPr="00587D12">
        <w:rPr>
          <w:rFonts w:ascii="Bookman Old Style" w:hAnsi="Bookman Old Style"/>
          <w:b/>
          <w:bCs/>
          <w:color w:val="FFFFFF" w:themeColor="background1"/>
          <w:sz w:val="16"/>
          <w:szCs w:val="16"/>
          <w:highlight w:val="darkBlue"/>
        </w:rPr>
        <w:t xml:space="preserve"> </w:t>
      </w:r>
      <w:r w:rsidR="00E65FED" w:rsidRPr="00587D12">
        <w:rPr>
          <w:rFonts w:ascii="Bookman Old Style" w:hAnsi="Bookman Old Style"/>
          <w:b/>
          <w:bCs/>
          <w:color w:val="FFFFFF" w:themeColor="background1"/>
          <w:sz w:val="24"/>
          <w:highlight w:val="darkBlue"/>
        </w:rPr>
        <w:t>OB</w:t>
      </w:r>
      <w:r w:rsidR="007F63E7" w:rsidRPr="00587D12">
        <w:rPr>
          <w:rFonts w:ascii="Bookman Old Style" w:hAnsi="Bookman Old Style"/>
          <w:b/>
          <w:bCs/>
          <w:color w:val="FFFFFF" w:themeColor="background1"/>
          <w:sz w:val="24"/>
          <w:highlight w:val="darkBlue"/>
        </w:rPr>
        <w:t>J</w:t>
      </w:r>
      <w:r w:rsidR="00E65FED" w:rsidRPr="00587D12">
        <w:rPr>
          <w:rFonts w:ascii="Bookman Old Style" w:hAnsi="Bookman Old Style"/>
          <w:b/>
          <w:bCs/>
          <w:color w:val="FFFFFF" w:themeColor="background1"/>
          <w:sz w:val="24"/>
          <w:highlight w:val="darkBlue"/>
        </w:rPr>
        <w:t>ECTIV</w:t>
      </w:r>
      <w:r w:rsidR="003F479B" w:rsidRPr="00587D12">
        <w:rPr>
          <w:rFonts w:ascii="Bookman Old Style" w:hAnsi="Bookman Old Style"/>
          <w:b/>
          <w:bCs/>
          <w:color w:val="FFFFFF" w:themeColor="background1"/>
          <w:sz w:val="24"/>
          <w:highlight w:val="darkBlue"/>
        </w:rPr>
        <w:t>E</w:t>
      </w:r>
      <w:r w:rsidR="003F479B" w:rsidRPr="00587D12">
        <w:rPr>
          <w:rFonts w:ascii="Bookman Old Style" w:hAnsi="Bookman Old Style"/>
          <w:b/>
          <w:bCs/>
          <w:color w:val="FFFFFF" w:themeColor="background1"/>
          <w:sz w:val="24"/>
        </w:rPr>
        <w:t xml:space="preserve"> </w:t>
      </w:r>
    </w:p>
    <w:p w14:paraId="79EF75EA" w14:textId="35B31CD1" w:rsidR="00437427" w:rsidRPr="00F15354" w:rsidRDefault="006B5889" w:rsidP="009B4DFE">
      <w:pPr>
        <w:rPr>
          <w:rFonts w:ascii="Bookman Old Style" w:hAnsi="Bookman Old Style"/>
          <w:color w:val="FFFFFF" w:themeColor="background1"/>
          <w:sz w:val="16"/>
          <w:szCs w:val="16"/>
        </w:rPr>
      </w:pPr>
      <w:r w:rsidRPr="00F15354">
        <w:rPr>
          <w:rFonts w:ascii="Bookman Old Style" w:hAnsi="Bookman Old Style"/>
          <w:color w:val="FFFFFF" w:themeColor="background1"/>
          <w:sz w:val="16"/>
          <w:szCs w:val="16"/>
        </w:rPr>
        <w:t xml:space="preserve">               </w:t>
      </w:r>
    </w:p>
    <w:p w14:paraId="5EA659A6" w14:textId="70803833" w:rsidR="00547626" w:rsidRPr="007F63E7" w:rsidRDefault="00683544" w:rsidP="0080208B">
      <w:pPr>
        <w:tabs>
          <w:tab w:val="left" w:pos="1833"/>
        </w:tabs>
        <w:jc w:val="center"/>
        <w:rPr>
          <w:rFonts w:ascii="Bookman Old Style" w:hAnsi="Bookman Old Style"/>
          <w:color w:val="000000" w:themeColor="text1"/>
          <w:sz w:val="24"/>
        </w:rPr>
      </w:pPr>
      <w:r w:rsidRPr="007F63E7">
        <w:rPr>
          <w:rFonts w:ascii="Bookman Old Style" w:hAnsi="Bookman Old Style"/>
          <w:color w:val="000000" w:themeColor="text1"/>
          <w:sz w:val="24"/>
        </w:rPr>
        <w:t>To secure an entry-level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web developer</w:t>
      </w:r>
      <w:r w:rsidR="00625AB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="00A87E13" w:rsidRPr="007F63E7">
        <w:rPr>
          <w:rFonts w:ascii="Bookman Old Style" w:hAnsi="Bookman Old Style"/>
          <w:color w:val="000000" w:themeColor="text1"/>
          <w:sz w:val="24"/>
        </w:rPr>
        <w:t>P</w:t>
      </w:r>
      <w:r w:rsidRPr="007F63E7">
        <w:rPr>
          <w:rFonts w:ascii="Bookman Old Style" w:hAnsi="Bookman Old Style"/>
          <w:color w:val="000000" w:themeColor="text1"/>
          <w:sz w:val="24"/>
        </w:rPr>
        <w:t>osition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where</w:t>
      </w:r>
      <w:r w:rsidR="005469C3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I can apply my skills in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HTML, CSS, and</w:t>
      </w:r>
      <w:r w:rsidR="00A87E13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JavaScript to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create engaging,</w:t>
      </w:r>
      <w:r w:rsidR="00616AC1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user-friendly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websites while</w:t>
      </w:r>
      <w:r w:rsidR="00A87E13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continuously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>learning and growing in a</w:t>
      </w:r>
      <w:r w:rsidR="00F15354" w:rsidRPr="007F63E7">
        <w:rPr>
          <w:rFonts w:ascii="Bookman Old Style" w:hAnsi="Bookman Old Style"/>
          <w:color w:val="000000" w:themeColor="text1"/>
          <w:sz w:val="24"/>
        </w:rPr>
        <w:t xml:space="preserve"> </w:t>
      </w:r>
      <w:r w:rsidRPr="007F63E7">
        <w:rPr>
          <w:rFonts w:ascii="Bookman Old Style" w:hAnsi="Bookman Old Style"/>
          <w:color w:val="000000" w:themeColor="text1"/>
          <w:sz w:val="24"/>
        </w:rPr>
        <w:t xml:space="preserve">dynamic work </w:t>
      </w:r>
      <w:r w:rsidR="00A87E13" w:rsidRPr="007F63E7">
        <w:rPr>
          <w:rFonts w:ascii="Bookman Old Style" w:hAnsi="Bookman Old Style"/>
          <w:color w:val="000000" w:themeColor="text1"/>
          <w:sz w:val="24"/>
        </w:rPr>
        <w:t xml:space="preserve">  </w:t>
      </w:r>
      <w:r w:rsidRPr="007F63E7">
        <w:rPr>
          <w:rFonts w:ascii="Bookman Old Style" w:hAnsi="Bookman Old Style"/>
          <w:color w:val="000000" w:themeColor="text1"/>
          <w:sz w:val="24"/>
        </w:rPr>
        <w:t>environment</w:t>
      </w:r>
      <w:r w:rsidR="0080208B" w:rsidRPr="007F63E7">
        <w:rPr>
          <w:rFonts w:ascii="Bookman Old Style" w:hAnsi="Bookman Old Style"/>
          <w:color w:val="000000" w:themeColor="text1"/>
          <w:sz w:val="24"/>
        </w:rPr>
        <w:t>.</w:t>
      </w:r>
    </w:p>
    <w:p w14:paraId="728E322E" w14:textId="7C14312C" w:rsidR="006F081C" w:rsidRPr="00F15354" w:rsidRDefault="006F081C" w:rsidP="00F15354">
      <w:pPr>
        <w:pBdr>
          <w:bottom w:val="single" w:sz="4" w:space="1" w:color="auto"/>
        </w:pBdr>
        <w:tabs>
          <w:tab w:val="left" w:pos="1833"/>
        </w:tabs>
        <w:jc w:val="both"/>
        <w:rPr>
          <w:color w:val="000000" w:themeColor="text1"/>
          <w:sz w:val="16"/>
          <w:szCs w:val="16"/>
        </w:rPr>
      </w:pPr>
    </w:p>
    <w:p w14:paraId="45042ACB" w14:textId="2DAF4E09" w:rsidR="00DB213D" w:rsidRPr="009B4DFE" w:rsidRDefault="00326DA3" w:rsidP="00ED0B6C">
      <w:pPr>
        <w:tabs>
          <w:tab w:val="left" w:pos="1833"/>
        </w:tabs>
        <w:rPr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2" behindDoc="0" locked="0" layoutInCell="1" allowOverlap="1" wp14:anchorId="69EEF462" wp14:editId="22E1D886">
                <wp:simplePos x="0" y="0"/>
                <wp:positionH relativeFrom="column">
                  <wp:posOffset>2464420</wp:posOffset>
                </wp:positionH>
                <wp:positionV relativeFrom="paragraph">
                  <wp:posOffset>35529</wp:posOffset>
                </wp:positionV>
                <wp:extent cx="0" cy="7144679"/>
                <wp:effectExtent l="0" t="0" r="38100" b="37465"/>
                <wp:wrapNone/>
                <wp:docPr id="138727422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4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8EB6C" id="Straight Connector 9" o:spid="_x0000_s1026" style="position:absolute;z-index:251661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2.8pt" to="194.05pt,5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33AC59B" w14:textId="37F831E3" w:rsidR="00862749" w:rsidRDefault="00862749" w:rsidP="00045B9A"/>
    <w:p w14:paraId="428E7F45" w14:textId="77B6094D" w:rsidR="00862749" w:rsidRDefault="00862749" w:rsidP="0071059B"/>
    <w:p w14:paraId="04682E13" w14:textId="7F2A2446" w:rsidR="00437427" w:rsidRDefault="00437427" w:rsidP="0071059B"/>
    <w:p w14:paraId="6FC15B1D" w14:textId="25B27E8A" w:rsidR="00437427" w:rsidRDefault="00437427" w:rsidP="0071059B"/>
    <w:p w14:paraId="12AC18A0" w14:textId="1353BE2A" w:rsidR="00AB0483" w:rsidRDefault="00AB0483" w:rsidP="0071059B"/>
    <w:p w14:paraId="09FB3F9A" w14:textId="77777777" w:rsidR="00AB0483" w:rsidRDefault="00AB0483" w:rsidP="0071059B"/>
    <w:p w14:paraId="5C3AF3EC" w14:textId="54C9221A" w:rsidR="009B61E5" w:rsidRPr="00A87E05" w:rsidRDefault="00A87E05" w:rsidP="009B61E5">
      <w:pPr>
        <w:rPr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          </w:t>
      </w:r>
      <w:r w:rsidRPr="00A87E05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="0087023D" w:rsidRPr="00A87E05">
        <w:rPr>
          <w:rFonts w:ascii="Bookman Old Style" w:hAnsi="Bookman Old Style"/>
          <w:color w:val="000000" w:themeColor="text1"/>
          <w:sz w:val="20"/>
          <w:szCs w:val="20"/>
        </w:rPr>
        <w:t xml:space="preserve">                                          </w:t>
      </w:r>
    </w:p>
    <w:p w14:paraId="06F6B4DE" w14:textId="43E91BDC" w:rsidR="00862749" w:rsidRDefault="00862749" w:rsidP="0071059B">
      <w:pPr>
        <w:rPr>
          <w:color w:val="000000" w:themeColor="text1"/>
          <w:sz w:val="40"/>
          <w:szCs w:val="40"/>
        </w:rPr>
      </w:pPr>
    </w:p>
    <w:p w14:paraId="73C1B992" w14:textId="6E692978" w:rsidR="00A87E05" w:rsidRPr="00314D36" w:rsidRDefault="00387714" w:rsidP="00314D36">
      <w:pPr>
        <w:ind w:firstLine="720"/>
        <w:rPr>
          <w:sz w:val="40"/>
          <w:szCs w:val="40"/>
        </w:rPr>
      </w:pPr>
      <w:r w:rsidRPr="00F15354">
        <w:rPr>
          <w:rFonts w:ascii="Bookman Old Style" w:hAnsi="Bookman Old Style"/>
          <w:noProof/>
          <w:color w:val="000000" w:themeColor="text1"/>
          <w:sz w:val="16"/>
          <w:szCs w:val="16"/>
          <w:highlight w:val="lightGray"/>
        </w:rPr>
        <mc:AlternateContent>
          <mc:Choice Requires="wps">
            <w:drawing>
              <wp:anchor distT="45720" distB="45720" distL="114300" distR="114300" simplePos="0" relativeHeight="251660298" behindDoc="0" locked="1" layoutInCell="1" allowOverlap="1" wp14:anchorId="5368DD93" wp14:editId="6032F912">
                <wp:simplePos x="0" y="0"/>
                <wp:positionH relativeFrom="page">
                  <wp:posOffset>3082290</wp:posOffset>
                </wp:positionH>
                <wp:positionV relativeFrom="page">
                  <wp:posOffset>4314190</wp:posOffset>
                </wp:positionV>
                <wp:extent cx="3991610" cy="2743200"/>
                <wp:effectExtent l="0" t="0" r="0" b="0"/>
                <wp:wrapSquare wrapText="bothSides"/>
                <wp:docPr id="1219963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0752" w14:textId="1BB7DD68" w:rsidR="00387714" w:rsidRPr="00587D12" w:rsidRDefault="007F63E7" w:rsidP="002B7184">
                            <w:pPr>
                              <w:pStyle w:val="Heading1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highlight w:val="darkBlue"/>
                              </w:rPr>
                            </w:pPr>
                            <w:r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387714" w:rsidRPr="00587D12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PROJECT</w:t>
                            </w:r>
                            <w:r w:rsidR="00387714" w:rsidRPr="00587D12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</w:p>
                          <w:p w14:paraId="16D64437" w14:textId="39A7CCC9" w:rsidR="00247990" w:rsidRDefault="00387714" w:rsidP="00247990">
                            <w:pPr>
                              <w:pStyle w:val="Heading1"/>
                              <w:rPr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208B">
                              <w:rPr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653163" w14:textId="1567859F" w:rsidR="00247990" w:rsidRPr="002B7184" w:rsidRDefault="003F479B" w:rsidP="00247990">
                            <w:pPr>
                              <w:pStyle w:val="Heading1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iCs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="00247990" w:rsidRPr="002B7184">
                              <w:rPr>
                                <w:rFonts w:asciiTheme="minorHAnsi" w:hAnsiTheme="minorHAnsi"/>
                                <w:bCs/>
                                <w:iCs/>
                                <w:position w:val="8"/>
                                <w:sz w:val="24"/>
                                <w:szCs w:val="24"/>
                                <w:lang w:val="en-IN"/>
                              </w:rPr>
                              <w:t>E-Comme</w:t>
                            </w:r>
                            <w:r w:rsidR="0085541C" w:rsidRPr="002B7184">
                              <w:rPr>
                                <w:rFonts w:asciiTheme="minorHAnsi" w:hAnsiTheme="minorHAnsi"/>
                                <w:bCs/>
                                <w:iCs/>
                                <w:position w:val="8"/>
                                <w:sz w:val="24"/>
                                <w:szCs w:val="24"/>
                                <w:lang w:val="en-IN"/>
                              </w:rPr>
                              <w:t>RCE</w:t>
                            </w:r>
                            <w:r w:rsidR="00247990" w:rsidRPr="002B7184">
                              <w:rPr>
                                <w:rFonts w:asciiTheme="minorHAnsi" w:hAnsiTheme="minorHAnsi"/>
                                <w:bCs/>
                                <w:iCs/>
                                <w:position w:val="8"/>
                                <w:sz w:val="24"/>
                                <w:szCs w:val="24"/>
                                <w:lang w:val="en-IN"/>
                              </w:rPr>
                              <w:t xml:space="preserve"> Website:</w:t>
                            </w:r>
                          </w:p>
                          <w:p w14:paraId="5F249B39" w14:textId="1EFFB819" w:rsidR="00247990" w:rsidRPr="002B7184" w:rsidRDefault="00247990" w:rsidP="00247990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Frontend: HTML, CSS, JavaScript</w:t>
                            </w:r>
                          </w:p>
                          <w:p w14:paraId="1A63C801" w14:textId="561AC0F0" w:rsidR="00247990" w:rsidRPr="002B7184" w:rsidRDefault="00247990" w:rsidP="00247990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Backend:  Django</w:t>
                            </w:r>
                          </w:p>
                          <w:p w14:paraId="00FC903B" w14:textId="38EF6D2A" w:rsidR="00247990" w:rsidRPr="002B7184" w:rsidRDefault="00247990" w:rsidP="00247990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Database: MySQL</w:t>
                            </w:r>
                          </w:p>
                          <w:p w14:paraId="7435CDF2" w14:textId="77777777" w:rsidR="00247990" w:rsidRPr="002B7184" w:rsidRDefault="00247990" w:rsidP="00247990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Other: REST APIs, Payment Integration (Stripe/PayPal), Authentication (JWT/OAuth), Git/GitHub</w:t>
                            </w:r>
                          </w:p>
                          <w:p w14:paraId="13E5A44F" w14:textId="77777777" w:rsidR="002B7184" w:rsidRPr="002B7184" w:rsidRDefault="002B7184" w:rsidP="002B7184">
                            <w:pPr>
                              <w:ind w:left="720"/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</w:p>
                          <w:p w14:paraId="4F2AA4B1" w14:textId="3F7DF2FD" w:rsidR="00247990" w:rsidRPr="002B7184" w:rsidRDefault="003F479B" w:rsidP="00247990">
                            <w:pPr>
                              <w:rPr>
                                <w:rFonts w:cstheme="minorHAnsi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 w:rsidR="00247990" w:rsidRPr="002B7184">
                              <w:rPr>
                                <w:rFonts w:cstheme="minorHAnsi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PORTFOLIO WEBSITE</w:t>
                            </w:r>
                            <w:r w:rsidR="0085541C" w:rsidRPr="002B7184">
                              <w:rPr>
                                <w:rFonts w:cstheme="minorHAnsi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:</w:t>
                            </w:r>
                          </w:p>
                          <w:p w14:paraId="31FCEF58" w14:textId="77777777" w:rsidR="00247990" w:rsidRPr="002B7184" w:rsidRDefault="00247990" w:rsidP="00247990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Frontend: HTML, CSS, JavaScript, Bootstrap, React.js</w:t>
                            </w:r>
                          </w:p>
                          <w:p w14:paraId="1EF05824" w14:textId="1E67C74B" w:rsidR="00247990" w:rsidRPr="002B7184" w:rsidRDefault="00247990" w:rsidP="00247990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</w:pPr>
                            <w:r w:rsidRPr="002B7184">
                              <w:rPr>
                                <w:iCs/>
                                <w:color w:val="000000" w:themeColor="text1"/>
                                <w:sz w:val="24"/>
                                <w:lang w:val="en-IN"/>
                              </w:rPr>
                              <w:t>Other: Responsive Design, Git/GitHub</w:t>
                            </w:r>
                          </w:p>
                          <w:p w14:paraId="7DCFB91E" w14:textId="05721355" w:rsidR="00387714" w:rsidRPr="0080208B" w:rsidRDefault="00387714" w:rsidP="00247990">
                            <w:pPr>
                              <w:rPr>
                                <w:b/>
                                <w:iCs/>
                                <w:color w:val="000000" w:themeColor="text1"/>
                                <w:szCs w:val="22"/>
                                <w:lang w:val="en-IN"/>
                              </w:rPr>
                            </w:pPr>
                          </w:p>
                          <w:p w14:paraId="20B2F40C" w14:textId="77777777" w:rsidR="00387714" w:rsidRPr="0080208B" w:rsidRDefault="00387714" w:rsidP="0038771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92DA7" w14:textId="77777777" w:rsidR="00387714" w:rsidRPr="000B296B" w:rsidRDefault="00387714" w:rsidP="003877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DD93" id="_x0000_s1032" type="#_x0000_t202" style="position:absolute;left:0;text-align:left;margin-left:242.7pt;margin-top:339.7pt;width:314.3pt;height:3in;z-index:25166029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" filled="f" stroked="f">
                <v:textbox>
                  <w:txbxContent>
                    <w:p w14:paraId="758F0752" w14:textId="1BB7DD68" w:rsidR="00387714" w:rsidRPr="00587D12" w:rsidRDefault="007F63E7" w:rsidP="002B7184">
                      <w:pPr>
                        <w:pStyle w:val="Heading1"/>
                        <w:rPr>
                          <w:rFonts w:ascii="Bookman Old Style" w:hAnsi="Bookman Old Style"/>
                          <w:sz w:val="24"/>
                          <w:szCs w:val="24"/>
                          <w:highlight w:val="darkBlue"/>
                        </w:rPr>
                      </w:pPr>
                      <w:r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387714" w:rsidRPr="00587D12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PROJECT</w:t>
                      </w:r>
                      <w:r w:rsidR="00387714" w:rsidRPr="00587D12">
                        <w:rPr>
                          <w:rFonts w:ascii="Bookman Old Style" w:hAnsi="Bookman Old Style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</w:p>
                    <w:p w14:paraId="16D64437" w14:textId="39A7CCC9" w:rsidR="00247990" w:rsidRDefault="00387714" w:rsidP="00247990">
                      <w:pPr>
                        <w:pStyle w:val="Heading1"/>
                        <w:rPr>
                          <w:b w:val="0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80208B">
                        <w:rPr>
                          <w:b w:val="0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653163" w14:textId="1567859F" w:rsidR="00247990" w:rsidRPr="002B7184" w:rsidRDefault="003F479B" w:rsidP="00247990">
                      <w:pPr>
                        <w:pStyle w:val="Heading1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iCs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="00247990" w:rsidRPr="002B7184">
                        <w:rPr>
                          <w:rFonts w:asciiTheme="minorHAnsi" w:hAnsiTheme="minorHAnsi"/>
                          <w:bCs/>
                          <w:iCs/>
                          <w:position w:val="8"/>
                          <w:sz w:val="24"/>
                          <w:szCs w:val="24"/>
                          <w:lang w:val="en-IN"/>
                        </w:rPr>
                        <w:t>E-Comme</w:t>
                      </w:r>
                      <w:r w:rsidR="0085541C" w:rsidRPr="002B7184">
                        <w:rPr>
                          <w:rFonts w:asciiTheme="minorHAnsi" w:hAnsiTheme="minorHAnsi"/>
                          <w:bCs/>
                          <w:iCs/>
                          <w:position w:val="8"/>
                          <w:sz w:val="24"/>
                          <w:szCs w:val="24"/>
                          <w:lang w:val="en-IN"/>
                        </w:rPr>
                        <w:t>RCE</w:t>
                      </w:r>
                      <w:r w:rsidR="00247990" w:rsidRPr="002B7184">
                        <w:rPr>
                          <w:rFonts w:asciiTheme="minorHAnsi" w:hAnsiTheme="minorHAnsi"/>
                          <w:bCs/>
                          <w:iCs/>
                          <w:position w:val="8"/>
                          <w:sz w:val="24"/>
                          <w:szCs w:val="24"/>
                          <w:lang w:val="en-IN"/>
                        </w:rPr>
                        <w:t xml:space="preserve"> Website:</w:t>
                      </w:r>
                    </w:p>
                    <w:p w14:paraId="5F249B39" w14:textId="1EFFB819" w:rsidR="00247990" w:rsidRPr="002B7184" w:rsidRDefault="00247990" w:rsidP="00247990">
                      <w:pPr>
                        <w:numPr>
                          <w:ilvl w:val="0"/>
                          <w:numId w:val="16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Frontend: HTML, CSS, JavaScript</w:t>
                      </w:r>
                    </w:p>
                    <w:p w14:paraId="1A63C801" w14:textId="561AC0F0" w:rsidR="00247990" w:rsidRPr="002B7184" w:rsidRDefault="00247990" w:rsidP="00247990">
                      <w:pPr>
                        <w:numPr>
                          <w:ilvl w:val="0"/>
                          <w:numId w:val="16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Backend:  Django</w:t>
                      </w:r>
                    </w:p>
                    <w:p w14:paraId="00FC903B" w14:textId="38EF6D2A" w:rsidR="00247990" w:rsidRPr="002B7184" w:rsidRDefault="00247990" w:rsidP="00247990">
                      <w:pPr>
                        <w:numPr>
                          <w:ilvl w:val="0"/>
                          <w:numId w:val="16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Database: MySQL</w:t>
                      </w:r>
                    </w:p>
                    <w:p w14:paraId="7435CDF2" w14:textId="77777777" w:rsidR="00247990" w:rsidRPr="002B7184" w:rsidRDefault="00247990" w:rsidP="00247990">
                      <w:pPr>
                        <w:numPr>
                          <w:ilvl w:val="0"/>
                          <w:numId w:val="16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Other: REST APIs, Payment Integration (Stripe/PayPal), Authentication (JWT/OAuth), Git/GitHub</w:t>
                      </w:r>
                    </w:p>
                    <w:p w14:paraId="13E5A44F" w14:textId="77777777" w:rsidR="002B7184" w:rsidRPr="002B7184" w:rsidRDefault="002B7184" w:rsidP="002B7184">
                      <w:pPr>
                        <w:ind w:left="720"/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</w:p>
                    <w:p w14:paraId="4F2AA4B1" w14:textId="3F7DF2FD" w:rsidR="00247990" w:rsidRPr="002B7184" w:rsidRDefault="003F479B" w:rsidP="00247990">
                      <w:pPr>
                        <w:rPr>
                          <w:rFonts w:cstheme="minorHAnsi"/>
                          <w:b/>
                          <w:bCs/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Cs/>
                          <w:color w:val="000000" w:themeColor="text1"/>
                          <w:sz w:val="24"/>
                          <w:lang w:val="en-IN"/>
                        </w:rPr>
                        <w:t xml:space="preserve"> </w:t>
                      </w:r>
                      <w:r w:rsidR="00247990" w:rsidRPr="002B7184">
                        <w:rPr>
                          <w:rFonts w:cstheme="minorHAnsi"/>
                          <w:b/>
                          <w:bCs/>
                          <w:iCs/>
                          <w:color w:val="000000" w:themeColor="text1"/>
                          <w:sz w:val="24"/>
                          <w:lang w:val="en-IN"/>
                        </w:rPr>
                        <w:t>PORTFOLIO WEBSITE</w:t>
                      </w:r>
                      <w:r w:rsidR="0085541C" w:rsidRPr="002B7184">
                        <w:rPr>
                          <w:rFonts w:cstheme="minorHAnsi"/>
                          <w:b/>
                          <w:bCs/>
                          <w:iCs/>
                          <w:color w:val="000000" w:themeColor="text1"/>
                          <w:sz w:val="24"/>
                          <w:lang w:val="en-IN"/>
                        </w:rPr>
                        <w:t>:</w:t>
                      </w:r>
                    </w:p>
                    <w:p w14:paraId="31FCEF58" w14:textId="77777777" w:rsidR="00247990" w:rsidRPr="002B7184" w:rsidRDefault="00247990" w:rsidP="00247990">
                      <w:pPr>
                        <w:numPr>
                          <w:ilvl w:val="0"/>
                          <w:numId w:val="17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Frontend: HTML, CSS, JavaScript, Bootstrap, React.js</w:t>
                      </w:r>
                    </w:p>
                    <w:p w14:paraId="1EF05824" w14:textId="1E67C74B" w:rsidR="00247990" w:rsidRPr="002B7184" w:rsidRDefault="00247990" w:rsidP="00247990">
                      <w:pPr>
                        <w:numPr>
                          <w:ilvl w:val="0"/>
                          <w:numId w:val="17"/>
                        </w:numPr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</w:pPr>
                      <w:r w:rsidRPr="002B7184">
                        <w:rPr>
                          <w:iCs/>
                          <w:color w:val="000000" w:themeColor="text1"/>
                          <w:sz w:val="24"/>
                          <w:lang w:val="en-IN"/>
                        </w:rPr>
                        <w:t>Other: Responsive Design, Git/GitHub</w:t>
                      </w:r>
                    </w:p>
                    <w:p w14:paraId="7DCFB91E" w14:textId="05721355" w:rsidR="00387714" w:rsidRPr="0080208B" w:rsidRDefault="00387714" w:rsidP="00247990">
                      <w:pPr>
                        <w:rPr>
                          <w:b/>
                          <w:iCs/>
                          <w:color w:val="000000" w:themeColor="text1"/>
                          <w:szCs w:val="22"/>
                          <w:lang w:val="en-IN"/>
                        </w:rPr>
                      </w:pPr>
                    </w:p>
                    <w:p w14:paraId="20B2F40C" w14:textId="77777777" w:rsidR="00387714" w:rsidRPr="0080208B" w:rsidRDefault="00387714" w:rsidP="00387714">
                      <w:pPr>
                        <w:rPr>
                          <w:szCs w:val="22"/>
                        </w:rPr>
                      </w:pPr>
                    </w:p>
                    <w:p w14:paraId="0C492DA7" w14:textId="77777777" w:rsidR="00387714" w:rsidRPr="000B296B" w:rsidRDefault="00387714" w:rsidP="00387714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sectPr w:rsidR="00A87E05" w:rsidRPr="00314D36" w:rsidSect="00314D36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4B689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4040"/>
    <w:multiLevelType w:val="hybridMultilevel"/>
    <w:tmpl w:val="30DA7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3EBB"/>
    <w:multiLevelType w:val="hybridMultilevel"/>
    <w:tmpl w:val="BA1E9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2764"/>
    <w:multiLevelType w:val="multilevel"/>
    <w:tmpl w:val="E8A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51677"/>
    <w:multiLevelType w:val="multilevel"/>
    <w:tmpl w:val="192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C556C"/>
    <w:multiLevelType w:val="multilevel"/>
    <w:tmpl w:val="C16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0075E0"/>
    <w:multiLevelType w:val="multilevel"/>
    <w:tmpl w:val="A73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6488B"/>
    <w:multiLevelType w:val="hybridMultilevel"/>
    <w:tmpl w:val="8EA24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26CE8"/>
    <w:multiLevelType w:val="multilevel"/>
    <w:tmpl w:val="A25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A24BE"/>
    <w:multiLevelType w:val="multilevel"/>
    <w:tmpl w:val="95DE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30650"/>
    <w:multiLevelType w:val="multilevel"/>
    <w:tmpl w:val="9BD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67FBB"/>
    <w:multiLevelType w:val="multilevel"/>
    <w:tmpl w:val="ECB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5760B"/>
    <w:multiLevelType w:val="multilevel"/>
    <w:tmpl w:val="BB9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8914">
    <w:abstractNumId w:val="2"/>
  </w:num>
  <w:num w:numId="2" w16cid:durableId="505023288">
    <w:abstractNumId w:val="8"/>
  </w:num>
  <w:num w:numId="3" w16cid:durableId="313024574">
    <w:abstractNumId w:val="15"/>
  </w:num>
  <w:num w:numId="4" w16cid:durableId="1052733521">
    <w:abstractNumId w:val="1"/>
  </w:num>
  <w:num w:numId="5" w16cid:durableId="1824347043">
    <w:abstractNumId w:val="0"/>
  </w:num>
  <w:num w:numId="6" w16cid:durableId="1993292598">
    <w:abstractNumId w:val="10"/>
  </w:num>
  <w:num w:numId="7" w16cid:durableId="1884519455">
    <w:abstractNumId w:val="4"/>
  </w:num>
  <w:num w:numId="8" w16cid:durableId="1443718748">
    <w:abstractNumId w:val="3"/>
  </w:num>
  <w:num w:numId="9" w16cid:durableId="1534422963">
    <w:abstractNumId w:val="9"/>
  </w:num>
  <w:num w:numId="10" w16cid:durableId="875390789">
    <w:abstractNumId w:val="5"/>
  </w:num>
  <w:num w:numId="11" w16cid:durableId="1349914719">
    <w:abstractNumId w:val="16"/>
  </w:num>
  <w:num w:numId="12" w16cid:durableId="1509833156">
    <w:abstractNumId w:val="11"/>
  </w:num>
  <w:num w:numId="13" w16cid:durableId="794328804">
    <w:abstractNumId w:val="6"/>
  </w:num>
  <w:num w:numId="14" w16cid:durableId="1504279694">
    <w:abstractNumId w:val="14"/>
  </w:num>
  <w:num w:numId="15" w16cid:durableId="555043919">
    <w:abstractNumId w:val="12"/>
  </w:num>
  <w:num w:numId="16" w16cid:durableId="654456079">
    <w:abstractNumId w:val="7"/>
  </w:num>
  <w:num w:numId="17" w16cid:durableId="1178890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7B"/>
    <w:rsid w:val="000012EF"/>
    <w:rsid w:val="00006343"/>
    <w:rsid w:val="00016FED"/>
    <w:rsid w:val="00024985"/>
    <w:rsid w:val="00027C6A"/>
    <w:rsid w:val="000369B2"/>
    <w:rsid w:val="00036F36"/>
    <w:rsid w:val="00045B9A"/>
    <w:rsid w:val="00046407"/>
    <w:rsid w:val="00051809"/>
    <w:rsid w:val="00053D6C"/>
    <w:rsid w:val="00062245"/>
    <w:rsid w:val="00075488"/>
    <w:rsid w:val="000840C3"/>
    <w:rsid w:val="000972A2"/>
    <w:rsid w:val="00097978"/>
    <w:rsid w:val="000A0EB0"/>
    <w:rsid w:val="000A737F"/>
    <w:rsid w:val="000B296B"/>
    <w:rsid w:val="000B7A39"/>
    <w:rsid w:val="000C2628"/>
    <w:rsid w:val="000C2953"/>
    <w:rsid w:val="000E7019"/>
    <w:rsid w:val="000F0115"/>
    <w:rsid w:val="000F2DF7"/>
    <w:rsid w:val="001009F2"/>
    <w:rsid w:val="00103E57"/>
    <w:rsid w:val="00106583"/>
    <w:rsid w:val="00113B43"/>
    <w:rsid w:val="0012060F"/>
    <w:rsid w:val="00122C81"/>
    <w:rsid w:val="00125A0D"/>
    <w:rsid w:val="00140667"/>
    <w:rsid w:val="001442A3"/>
    <w:rsid w:val="001645BD"/>
    <w:rsid w:val="00172BBD"/>
    <w:rsid w:val="00174B86"/>
    <w:rsid w:val="001750C8"/>
    <w:rsid w:val="0019603D"/>
    <w:rsid w:val="0019765E"/>
    <w:rsid w:val="001B3C9C"/>
    <w:rsid w:val="001B4659"/>
    <w:rsid w:val="001B7E08"/>
    <w:rsid w:val="001D14FF"/>
    <w:rsid w:val="001D3DBD"/>
    <w:rsid w:val="001D7DFD"/>
    <w:rsid w:val="001E501D"/>
    <w:rsid w:val="001F3EE0"/>
    <w:rsid w:val="00202655"/>
    <w:rsid w:val="00202BC5"/>
    <w:rsid w:val="00203B04"/>
    <w:rsid w:val="0020755B"/>
    <w:rsid w:val="0021183F"/>
    <w:rsid w:val="00222A6E"/>
    <w:rsid w:val="0022366C"/>
    <w:rsid w:val="00243C96"/>
    <w:rsid w:val="0024472A"/>
    <w:rsid w:val="00247990"/>
    <w:rsid w:val="00252156"/>
    <w:rsid w:val="00257458"/>
    <w:rsid w:val="00262638"/>
    <w:rsid w:val="002641E0"/>
    <w:rsid w:val="002675AB"/>
    <w:rsid w:val="0027097E"/>
    <w:rsid w:val="00271006"/>
    <w:rsid w:val="00272A38"/>
    <w:rsid w:val="00275516"/>
    <w:rsid w:val="00277862"/>
    <w:rsid w:val="00277E7B"/>
    <w:rsid w:val="00293C5F"/>
    <w:rsid w:val="00295E99"/>
    <w:rsid w:val="002A2DB0"/>
    <w:rsid w:val="002A38D2"/>
    <w:rsid w:val="002A4910"/>
    <w:rsid w:val="002B1615"/>
    <w:rsid w:val="002B1A17"/>
    <w:rsid w:val="002B7184"/>
    <w:rsid w:val="002B7EB2"/>
    <w:rsid w:val="002E1DAD"/>
    <w:rsid w:val="002E432C"/>
    <w:rsid w:val="002F1632"/>
    <w:rsid w:val="00301166"/>
    <w:rsid w:val="00307FD9"/>
    <w:rsid w:val="00313787"/>
    <w:rsid w:val="00314611"/>
    <w:rsid w:val="00314D36"/>
    <w:rsid w:val="00316CD3"/>
    <w:rsid w:val="00326DA3"/>
    <w:rsid w:val="003270E9"/>
    <w:rsid w:val="00333C24"/>
    <w:rsid w:val="00336609"/>
    <w:rsid w:val="00345247"/>
    <w:rsid w:val="00347C85"/>
    <w:rsid w:val="00360C54"/>
    <w:rsid w:val="00363D50"/>
    <w:rsid w:val="0037036D"/>
    <w:rsid w:val="003769BF"/>
    <w:rsid w:val="003775A7"/>
    <w:rsid w:val="00377754"/>
    <w:rsid w:val="00387714"/>
    <w:rsid w:val="003905A5"/>
    <w:rsid w:val="003919B9"/>
    <w:rsid w:val="00392781"/>
    <w:rsid w:val="00397FD4"/>
    <w:rsid w:val="003B4B60"/>
    <w:rsid w:val="003B543D"/>
    <w:rsid w:val="003D10AC"/>
    <w:rsid w:val="003D16F8"/>
    <w:rsid w:val="003D346C"/>
    <w:rsid w:val="003F479B"/>
    <w:rsid w:val="003F549B"/>
    <w:rsid w:val="00402D40"/>
    <w:rsid w:val="00421C74"/>
    <w:rsid w:val="0042766C"/>
    <w:rsid w:val="00430070"/>
    <w:rsid w:val="004304EF"/>
    <w:rsid w:val="00437427"/>
    <w:rsid w:val="00460C4C"/>
    <w:rsid w:val="0046386C"/>
    <w:rsid w:val="0047020C"/>
    <w:rsid w:val="0047484C"/>
    <w:rsid w:val="00477476"/>
    <w:rsid w:val="004853BD"/>
    <w:rsid w:val="004902F4"/>
    <w:rsid w:val="0049458B"/>
    <w:rsid w:val="00496BB1"/>
    <w:rsid w:val="004A680E"/>
    <w:rsid w:val="004B17C5"/>
    <w:rsid w:val="004B5AA5"/>
    <w:rsid w:val="004C0DB9"/>
    <w:rsid w:val="004C12F2"/>
    <w:rsid w:val="004C1F2D"/>
    <w:rsid w:val="004D2CFE"/>
    <w:rsid w:val="004D57E7"/>
    <w:rsid w:val="004E0BAF"/>
    <w:rsid w:val="004E168F"/>
    <w:rsid w:val="004E509D"/>
    <w:rsid w:val="004F3FAB"/>
    <w:rsid w:val="005116A2"/>
    <w:rsid w:val="00533BF7"/>
    <w:rsid w:val="0054263C"/>
    <w:rsid w:val="005469C3"/>
    <w:rsid w:val="00547626"/>
    <w:rsid w:val="005546BF"/>
    <w:rsid w:val="0055578F"/>
    <w:rsid w:val="0057354A"/>
    <w:rsid w:val="005738CB"/>
    <w:rsid w:val="0057647B"/>
    <w:rsid w:val="00587D12"/>
    <w:rsid w:val="005933EA"/>
    <w:rsid w:val="005A27E0"/>
    <w:rsid w:val="005B02CE"/>
    <w:rsid w:val="005C1154"/>
    <w:rsid w:val="005D488D"/>
    <w:rsid w:val="005E49E5"/>
    <w:rsid w:val="005F1567"/>
    <w:rsid w:val="005F43D6"/>
    <w:rsid w:val="005F73C2"/>
    <w:rsid w:val="005F7838"/>
    <w:rsid w:val="00605E4F"/>
    <w:rsid w:val="00616AC1"/>
    <w:rsid w:val="00624D57"/>
    <w:rsid w:val="00625AB4"/>
    <w:rsid w:val="00630F73"/>
    <w:rsid w:val="0065772F"/>
    <w:rsid w:val="00663816"/>
    <w:rsid w:val="00680D08"/>
    <w:rsid w:val="00683544"/>
    <w:rsid w:val="006A1D0E"/>
    <w:rsid w:val="006A6833"/>
    <w:rsid w:val="006A7F0D"/>
    <w:rsid w:val="006B5889"/>
    <w:rsid w:val="006B6354"/>
    <w:rsid w:val="006C058A"/>
    <w:rsid w:val="006C5467"/>
    <w:rsid w:val="006C6A16"/>
    <w:rsid w:val="006D2C58"/>
    <w:rsid w:val="006D303F"/>
    <w:rsid w:val="006D7428"/>
    <w:rsid w:val="006D7711"/>
    <w:rsid w:val="006D7FE6"/>
    <w:rsid w:val="006F0461"/>
    <w:rsid w:val="006F081C"/>
    <w:rsid w:val="006F5EFC"/>
    <w:rsid w:val="00703FB6"/>
    <w:rsid w:val="00705713"/>
    <w:rsid w:val="0071059B"/>
    <w:rsid w:val="007129D0"/>
    <w:rsid w:val="007164E8"/>
    <w:rsid w:val="007249D0"/>
    <w:rsid w:val="007253C1"/>
    <w:rsid w:val="00737B34"/>
    <w:rsid w:val="0075662A"/>
    <w:rsid w:val="00765120"/>
    <w:rsid w:val="007665F3"/>
    <w:rsid w:val="00772B75"/>
    <w:rsid w:val="007741DE"/>
    <w:rsid w:val="007776CA"/>
    <w:rsid w:val="007779C1"/>
    <w:rsid w:val="00781972"/>
    <w:rsid w:val="00784464"/>
    <w:rsid w:val="0078788C"/>
    <w:rsid w:val="0079461B"/>
    <w:rsid w:val="007A31F4"/>
    <w:rsid w:val="007A3C8C"/>
    <w:rsid w:val="007A6EFC"/>
    <w:rsid w:val="007B5B42"/>
    <w:rsid w:val="007B6EBA"/>
    <w:rsid w:val="007E6663"/>
    <w:rsid w:val="007F41A8"/>
    <w:rsid w:val="007F63E7"/>
    <w:rsid w:val="00800BA6"/>
    <w:rsid w:val="0080208B"/>
    <w:rsid w:val="00802141"/>
    <w:rsid w:val="00807042"/>
    <w:rsid w:val="00813B6C"/>
    <w:rsid w:val="00832ED9"/>
    <w:rsid w:val="00833C6B"/>
    <w:rsid w:val="008432EE"/>
    <w:rsid w:val="00846828"/>
    <w:rsid w:val="0085541C"/>
    <w:rsid w:val="00862749"/>
    <w:rsid w:val="00867D1F"/>
    <w:rsid w:val="0087023D"/>
    <w:rsid w:val="00873202"/>
    <w:rsid w:val="0087729B"/>
    <w:rsid w:val="008805C4"/>
    <w:rsid w:val="00880EBD"/>
    <w:rsid w:val="00882347"/>
    <w:rsid w:val="008905A8"/>
    <w:rsid w:val="00891E77"/>
    <w:rsid w:val="00897FA1"/>
    <w:rsid w:val="008A0A02"/>
    <w:rsid w:val="008C24BA"/>
    <w:rsid w:val="008C2667"/>
    <w:rsid w:val="008C57C3"/>
    <w:rsid w:val="008D1638"/>
    <w:rsid w:val="008D4D44"/>
    <w:rsid w:val="008E1623"/>
    <w:rsid w:val="00907CE2"/>
    <w:rsid w:val="00911078"/>
    <w:rsid w:val="00916BC1"/>
    <w:rsid w:val="00932547"/>
    <w:rsid w:val="00944BCC"/>
    <w:rsid w:val="009503C5"/>
    <w:rsid w:val="0095272F"/>
    <w:rsid w:val="00961224"/>
    <w:rsid w:val="00966D4F"/>
    <w:rsid w:val="00972787"/>
    <w:rsid w:val="0097292D"/>
    <w:rsid w:val="00977C53"/>
    <w:rsid w:val="0098382C"/>
    <w:rsid w:val="009928CD"/>
    <w:rsid w:val="009933F0"/>
    <w:rsid w:val="009A517C"/>
    <w:rsid w:val="009A74DF"/>
    <w:rsid w:val="009B2E35"/>
    <w:rsid w:val="009B4DFE"/>
    <w:rsid w:val="009B61E5"/>
    <w:rsid w:val="009C1842"/>
    <w:rsid w:val="009C3A8A"/>
    <w:rsid w:val="009C5E1F"/>
    <w:rsid w:val="009D3EDE"/>
    <w:rsid w:val="009D580B"/>
    <w:rsid w:val="009F7DBF"/>
    <w:rsid w:val="00A13CAF"/>
    <w:rsid w:val="00A141B3"/>
    <w:rsid w:val="00A25591"/>
    <w:rsid w:val="00A316ED"/>
    <w:rsid w:val="00A33FC6"/>
    <w:rsid w:val="00A414E2"/>
    <w:rsid w:val="00A43764"/>
    <w:rsid w:val="00A4544A"/>
    <w:rsid w:val="00A63EFF"/>
    <w:rsid w:val="00A65501"/>
    <w:rsid w:val="00A73E2A"/>
    <w:rsid w:val="00A7573B"/>
    <w:rsid w:val="00A75F41"/>
    <w:rsid w:val="00A820D3"/>
    <w:rsid w:val="00A87E05"/>
    <w:rsid w:val="00A87E13"/>
    <w:rsid w:val="00A9457F"/>
    <w:rsid w:val="00AA76EE"/>
    <w:rsid w:val="00AB0483"/>
    <w:rsid w:val="00AB6230"/>
    <w:rsid w:val="00AC15B6"/>
    <w:rsid w:val="00AC291C"/>
    <w:rsid w:val="00AC3A92"/>
    <w:rsid w:val="00AC4D65"/>
    <w:rsid w:val="00AE01F3"/>
    <w:rsid w:val="00AE3DA9"/>
    <w:rsid w:val="00AE48ED"/>
    <w:rsid w:val="00B00999"/>
    <w:rsid w:val="00B02357"/>
    <w:rsid w:val="00B03055"/>
    <w:rsid w:val="00B05395"/>
    <w:rsid w:val="00B14A36"/>
    <w:rsid w:val="00B21F83"/>
    <w:rsid w:val="00B246D8"/>
    <w:rsid w:val="00B36B16"/>
    <w:rsid w:val="00B37F7D"/>
    <w:rsid w:val="00B437F4"/>
    <w:rsid w:val="00B446C4"/>
    <w:rsid w:val="00B44CF0"/>
    <w:rsid w:val="00B46272"/>
    <w:rsid w:val="00B54EF7"/>
    <w:rsid w:val="00B55C57"/>
    <w:rsid w:val="00B61C4B"/>
    <w:rsid w:val="00B704C7"/>
    <w:rsid w:val="00B70542"/>
    <w:rsid w:val="00B859AC"/>
    <w:rsid w:val="00B85BC6"/>
    <w:rsid w:val="00B8632E"/>
    <w:rsid w:val="00B93479"/>
    <w:rsid w:val="00B95FB2"/>
    <w:rsid w:val="00BB1046"/>
    <w:rsid w:val="00BB3654"/>
    <w:rsid w:val="00BC0F09"/>
    <w:rsid w:val="00BC1DC3"/>
    <w:rsid w:val="00BC5668"/>
    <w:rsid w:val="00BD2FFE"/>
    <w:rsid w:val="00BE2ACB"/>
    <w:rsid w:val="00BE7944"/>
    <w:rsid w:val="00BF4410"/>
    <w:rsid w:val="00C051E3"/>
    <w:rsid w:val="00C15959"/>
    <w:rsid w:val="00C23BE3"/>
    <w:rsid w:val="00C34B7E"/>
    <w:rsid w:val="00C52FEE"/>
    <w:rsid w:val="00C60536"/>
    <w:rsid w:val="00C721F3"/>
    <w:rsid w:val="00C81FC1"/>
    <w:rsid w:val="00C87AB5"/>
    <w:rsid w:val="00CA5583"/>
    <w:rsid w:val="00CB3A95"/>
    <w:rsid w:val="00CC4EAF"/>
    <w:rsid w:val="00CD435D"/>
    <w:rsid w:val="00CE5A73"/>
    <w:rsid w:val="00CE5CF7"/>
    <w:rsid w:val="00CF5B17"/>
    <w:rsid w:val="00CF72CF"/>
    <w:rsid w:val="00CF7DB7"/>
    <w:rsid w:val="00D0734A"/>
    <w:rsid w:val="00D12CA4"/>
    <w:rsid w:val="00D34CB2"/>
    <w:rsid w:val="00D34CD0"/>
    <w:rsid w:val="00D37E17"/>
    <w:rsid w:val="00D44BB4"/>
    <w:rsid w:val="00D50F34"/>
    <w:rsid w:val="00D516D9"/>
    <w:rsid w:val="00D74172"/>
    <w:rsid w:val="00D74CE2"/>
    <w:rsid w:val="00D80F75"/>
    <w:rsid w:val="00D920AB"/>
    <w:rsid w:val="00D93040"/>
    <w:rsid w:val="00D94A06"/>
    <w:rsid w:val="00D94FBB"/>
    <w:rsid w:val="00DB213D"/>
    <w:rsid w:val="00DB6490"/>
    <w:rsid w:val="00DC1BEE"/>
    <w:rsid w:val="00DC4A88"/>
    <w:rsid w:val="00DC4F98"/>
    <w:rsid w:val="00DF528B"/>
    <w:rsid w:val="00E0245A"/>
    <w:rsid w:val="00E05552"/>
    <w:rsid w:val="00E060D2"/>
    <w:rsid w:val="00E07D6A"/>
    <w:rsid w:val="00E12479"/>
    <w:rsid w:val="00E151B7"/>
    <w:rsid w:val="00E276AD"/>
    <w:rsid w:val="00E363EE"/>
    <w:rsid w:val="00E42C77"/>
    <w:rsid w:val="00E60BEA"/>
    <w:rsid w:val="00E65FED"/>
    <w:rsid w:val="00E70E94"/>
    <w:rsid w:val="00E724A0"/>
    <w:rsid w:val="00E817E3"/>
    <w:rsid w:val="00EB3841"/>
    <w:rsid w:val="00ED016B"/>
    <w:rsid w:val="00ED0B6C"/>
    <w:rsid w:val="00ED3AC3"/>
    <w:rsid w:val="00EF6090"/>
    <w:rsid w:val="00EF6F27"/>
    <w:rsid w:val="00F00D23"/>
    <w:rsid w:val="00F015CE"/>
    <w:rsid w:val="00F12BD3"/>
    <w:rsid w:val="00F14F71"/>
    <w:rsid w:val="00F15354"/>
    <w:rsid w:val="00F16980"/>
    <w:rsid w:val="00F505D0"/>
    <w:rsid w:val="00F5775D"/>
    <w:rsid w:val="00F64F66"/>
    <w:rsid w:val="00F673E5"/>
    <w:rsid w:val="00F87E92"/>
    <w:rsid w:val="00F9351E"/>
    <w:rsid w:val="00FA10E2"/>
    <w:rsid w:val="00FA72C2"/>
    <w:rsid w:val="00FB722F"/>
    <w:rsid w:val="00FB7EDA"/>
    <w:rsid w:val="00FD11C8"/>
    <w:rsid w:val="00FE794C"/>
    <w:rsid w:val="00FF3DD6"/>
    <w:rsid w:val="00FF501F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32B5"/>
  <w15:chartTrackingRefBased/>
  <w15:docId w15:val="{BC53A170-E568-4A95-BEAD-364287B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A7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</w:pPr>
    <w:rPr>
      <w:rFonts w:asciiTheme="majorHAnsi" w:hAnsiTheme="majorHAnsi"/>
      <w:caps/>
      <w:color w:val="3B3838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B3838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67171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67171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67171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67171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140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1E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Sangeethsangeeth1242@gmail.com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mailto:Sangeethsangeeth1242@gmail.com" TargetMode="Externa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Sulfiya Banu</cp:lastModifiedBy>
  <cp:revision>6</cp:revision>
  <cp:lastPrinted>2025-01-08T15:34:00Z</cp:lastPrinted>
  <dcterms:created xsi:type="dcterms:W3CDTF">2025-01-25T06:04:00Z</dcterms:created>
  <dcterms:modified xsi:type="dcterms:W3CDTF">2025-01-25T06:12:00Z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